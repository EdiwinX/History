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napToGrid w:val="0"/>
        <w:spacing w:line="360" w:lineRule="auto"/>
        <w:jc w:val="center"/>
        <w:outlineLvl w:val="2"/>
        <w:rPr>
          <w:rFonts w:ascii="Times New Roman" w:hAnsi="Times New Roman" w:cs="Times New Roman"/>
        </w:rPr>
      </w:pPr>
      <w:r>
        <w:rPr>
          <w:rFonts w:ascii="Times New Roman" w:hAnsi="Times New Roman" w:cs="Times New Roman"/>
          <w:b/>
          <w:sz w:val="32"/>
        </w:rPr>
        <w:t>《程序设计基础</w:t>
      </w:r>
      <w:r>
        <w:rPr>
          <w:rFonts w:hint="eastAsia" w:ascii="Times New Roman" w:hAnsi="Times New Roman" w:cs="Times New Roman"/>
          <w:b/>
          <w:sz w:val="32"/>
        </w:rPr>
        <w:t>I</w:t>
      </w:r>
      <w:r>
        <w:rPr>
          <w:rFonts w:ascii="Times New Roman" w:hAnsi="Times New Roman" w:cs="Times New Roman"/>
          <w:b/>
          <w:sz w:val="32"/>
        </w:rPr>
        <w:t>》教学大纲</w:t>
      </w:r>
    </w:p>
    <w:p>
      <w:pPr>
        <w:widowControl/>
        <w:autoSpaceDN w:val="0"/>
        <w:snapToGrid w:val="0"/>
        <w:spacing w:line="276" w:lineRule="auto"/>
        <w:jc w:val="left"/>
        <w:rPr>
          <w:rFonts w:ascii="宋体" w:hAnsi="宋体"/>
        </w:rPr>
      </w:pPr>
      <w:r>
        <w:rPr>
          <w:rFonts w:ascii="宋体" w:hAnsi="宋体"/>
        </w:rPr>
        <w:t>课程名称（中文/英文）：程序设计基础I（Programming Foundations I）  课程编号： 5204210</w:t>
      </w:r>
    </w:p>
    <w:p>
      <w:pPr>
        <w:widowControl/>
        <w:autoSpaceDN w:val="0"/>
        <w:snapToGrid w:val="0"/>
        <w:spacing w:line="276" w:lineRule="auto"/>
        <w:jc w:val="left"/>
        <w:rPr>
          <w:rFonts w:ascii="宋体" w:hAnsi="宋体"/>
        </w:rPr>
      </w:pPr>
      <w:r>
        <w:rPr>
          <w:rFonts w:ascii="宋体" w:hAnsi="宋体"/>
        </w:rPr>
        <w:t>学分：3</w:t>
      </w:r>
    </w:p>
    <w:p>
      <w:pPr>
        <w:widowControl/>
        <w:autoSpaceDN w:val="0"/>
        <w:snapToGrid w:val="0"/>
        <w:spacing w:line="276" w:lineRule="auto"/>
        <w:jc w:val="left"/>
        <w:rPr>
          <w:rFonts w:ascii="宋体" w:hAnsi="宋体"/>
        </w:rPr>
      </w:pPr>
      <w:r>
        <w:rPr>
          <w:rFonts w:ascii="宋体" w:hAnsi="宋体"/>
        </w:rPr>
        <w:t xml:space="preserve">学时：总学时 48  </w:t>
      </w:r>
    </w:p>
    <w:p>
      <w:pPr>
        <w:widowControl/>
        <w:autoSpaceDN w:val="0"/>
        <w:snapToGrid w:val="0"/>
        <w:spacing w:line="276" w:lineRule="auto"/>
        <w:jc w:val="left"/>
        <w:rPr>
          <w:rFonts w:ascii="宋体" w:hAnsi="宋体"/>
        </w:rPr>
      </w:pPr>
      <w:r>
        <w:rPr>
          <w:rFonts w:ascii="宋体" w:hAnsi="宋体"/>
        </w:rPr>
        <w:t>学时分配：讲授学时：44</w:t>
      </w:r>
      <w:r>
        <w:rPr>
          <w:rFonts w:hint="eastAsia" w:ascii="宋体" w:hAnsi="宋体"/>
        </w:rPr>
        <w:t xml:space="preserve">  </w:t>
      </w:r>
      <w:r>
        <w:rPr>
          <w:rFonts w:ascii="宋体" w:hAnsi="宋体"/>
        </w:rPr>
        <w:t xml:space="preserve"> 实验学时：0 </w:t>
      </w:r>
      <w:r>
        <w:rPr>
          <w:rFonts w:hint="eastAsia" w:ascii="宋体" w:hAnsi="宋体"/>
        </w:rPr>
        <w:t xml:space="preserve">   </w:t>
      </w:r>
      <w:r>
        <w:rPr>
          <w:rFonts w:ascii="宋体" w:hAnsi="宋体"/>
        </w:rPr>
        <w:t>上机学时：0</w:t>
      </w:r>
      <w:r>
        <w:rPr>
          <w:rFonts w:hint="eastAsia" w:ascii="宋体" w:hAnsi="宋体"/>
        </w:rPr>
        <w:t xml:space="preserve">   </w:t>
      </w:r>
      <w:r>
        <w:rPr>
          <w:rFonts w:ascii="宋体" w:hAnsi="宋体"/>
        </w:rPr>
        <w:t>讨论学时：4</w:t>
      </w:r>
      <w:r>
        <w:rPr>
          <w:rFonts w:hint="eastAsia" w:ascii="宋体" w:hAnsi="宋体"/>
        </w:rPr>
        <w:t xml:space="preserve">   </w:t>
      </w:r>
      <w:r>
        <w:rPr>
          <w:rFonts w:ascii="宋体" w:hAnsi="宋体"/>
        </w:rPr>
        <w:t>其他学时：0</w:t>
      </w:r>
    </w:p>
    <w:p>
      <w:pPr>
        <w:widowControl/>
        <w:autoSpaceDN w:val="0"/>
        <w:snapToGrid w:val="0"/>
        <w:spacing w:line="276" w:lineRule="auto"/>
        <w:jc w:val="left"/>
        <w:rPr>
          <w:rFonts w:ascii="宋体" w:hAnsi="宋体"/>
        </w:rPr>
      </w:pPr>
      <w:r>
        <w:rPr>
          <w:rFonts w:ascii="宋体" w:hAnsi="宋体"/>
        </w:rPr>
        <w:t>课程负责人：冯国富</w:t>
      </w:r>
    </w:p>
    <w:p>
      <w:pPr>
        <w:pStyle w:val="2"/>
        <w:bidi w:val="0"/>
        <w:rPr>
          <w:rFonts w:ascii="Times New Roman" w:hAnsi="Times New Roman" w:cs="Times New Roman"/>
        </w:rPr>
      </w:pPr>
      <w:r>
        <w:t>一、 课程简看123</w:t>
      </w:r>
    </w:p>
    <w:p>
      <w:pPr>
        <w:pStyle w:val="3"/>
        <w:bidi w:val="0"/>
      </w:pPr>
      <w:r>
        <w:t>1. 概述15616</w:t>
      </w:r>
    </w:p>
    <w:p>
      <w:pPr>
        <w:widowControl/>
        <w:snapToGrid w:val="0"/>
        <w:spacing w:beforeLines="50" w:line="276" w:lineRule="auto"/>
        <w:ind w:firstLine="420" w:firstLineChars="200"/>
        <w:jc w:val="left"/>
        <w:rPr>
          <w:rFonts w:ascii="宋体" w:hAnsi="宋体"/>
          <w:bCs/>
          <w:szCs w:val="21"/>
        </w:rPr>
      </w:pPr>
      <w:r>
        <w:rPr>
          <w:rFonts w:ascii="宋体" w:hAnsi="宋体"/>
          <w:bCs/>
          <w:szCs w:val="21"/>
        </w:rPr>
        <w:t>《程序设计基础I》</w:t>
      </w:r>
      <w:r>
        <w:rPr>
          <w:rFonts w:hint="eastAsia" w:ascii="宋体" w:hAnsi="宋体"/>
          <w:bCs/>
          <w:szCs w:val="21"/>
        </w:rPr>
        <w:t>是</w:t>
      </w:r>
      <w:r>
        <w:rPr>
          <w:rFonts w:ascii="宋体" w:hAnsi="宋体"/>
          <w:bCs/>
          <w:szCs w:val="21"/>
        </w:rPr>
        <w:t>信息类专业学生学习程序设计的一门基础课程，旨在培养学生具有计算机程序设计、编写和调试的能力。本课程</w:t>
      </w:r>
      <w:r>
        <w:rPr>
          <w:rFonts w:hint="eastAsia" w:ascii="宋体" w:hAnsi="宋体"/>
          <w:bCs/>
          <w:szCs w:val="21"/>
        </w:rPr>
        <w:t>以</w:t>
      </w:r>
      <w:r>
        <w:rPr>
          <w:rFonts w:ascii="宋体" w:hAnsi="宋体"/>
          <w:bCs/>
          <w:szCs w:val="21"/>
        </w:rPr>
        <w:t>C语言</w:t>
      </w:r>
      <w:r>
        <w:rPr>
          <w:rFonts w:hint="eastAsia" w:ascii="宋体" w:hAnsi="宋体"/>
          <w:bCs/>
          <w:szCs w:val="21"/>
        </w:rPr>
        <w:t>为背景，</w:t>
      </w:r>
      <w:r>
        <w:rPr>
          <w:rFonts w:ascii="宋体" w:hAnsi="宋体"/>
          <w:bCs/>
          <w:szCs w:val="21"/>
        </w:rPr>
        <w:t>从C语言概论讲起，讲解程序设计的特点及如何构造一个计算机程序。课程讨论了程序设计的基本知识及编程技巧，系统</w:t>
      </w:r>
      <w:r>
        <w:rPr>
          <w:rFonts w:hint="eastAsia" w:ascii="宋体" w:hAnsi="宋体"/>
          <w:bCs/>
          <w:szCs w:val="21"/>
        </w:rPr>
        <w:t>地</w:t>
      </w:r>
      <w:r>
        <w:rPr>
          <w:rFonts w:ascii="宋体" w:hAnsi="宋体"/>
          <w:bCs/>
          <w:szCs w:val="21"/>
        </w:rPr>
        <w:t>讲述了利用C语言进行编程</w:t>
      </w:r>
      <w:r>
        <w:rPr>
          <w:rFonts w:hint="eastAsia" w:ascii="宋体" w:hAnsi="宋体"/>
          <w:bCs/>
          <w:szCs w:val="21"/>
        </w:rPr>
        <w:t>，及</w:t>
      </w:r>
      <w:r>
        <w:rPr>
          <w:rFonts w:ascii="宋体" w:hAnsi="宋体"/>
          <w:bCs/>
          <w:szCs w:val="21"/>
        </w:rPr>
        <w:t>解决实际问题的思想与方法。</w:t>
      </w:r>
    </w:p>
    <w:p>
      <w:pPr>
        <w:widowControl/>
        <w:snapToGrid w:val="0"/>
        <w:spacing w:beforeLines="50" w:line="276" w:lineRule="auto"/>
        <w:ind w:firstLine="420" w:firstLineChars="200"/>
        <w:jc w:val="left"/>
        <w:rPr>
          <w:rFonts w:ascii="宋体" w:hAnsi="宋体"/>
          <w:bCs/>
          <w:szCs w:val="21"/>
        </w:rPr>
      </w:pPr>
      <w:r>
        <w:rPr>
          <w:rFonts w:ascii="宋体" w:hAnsi="宋体"/>
          <w:bCs/>
          <w:szCs w:val="21"/>
        </w:rPr>
        <w:t>通过课程学习，学生可以学习编程的基本知识与算法思想，并</w:t>
      </w:r>
      <w:r>
        <w:rPr>
          <w:rFonts w:hint="eastAsia" w:ascii="宋体" w:hAnsi="宋体"/>
          <w:bCs/>
          <w:szCs w:val="21"/>
        </w:rPr>
        <w:t>为后期的程序设计学习奠定基础</w:t>
      </w:r>
      <w:r>
        <w:rPr>
          <w:rFonts w:ascii="宋体" w:hAnsi="宋体"/>
          <w:bCs/>
          <w:szCs w:val="21"/>
        </w:rPr>
        <w:t>。</w:t>
      </w:r>
    </w:p>
    <w:p>
      <w:pPr>
        <w:widowControl/>
        <w:snapToGrid w:val="0"/>
        <w:spacing w:beforeLines="50" w:line="276" w:lineRule="auto"/>
        <w:ind w:firstLine="420" w:firstLineChars="200"/>
        <w:jc w:val="left"/>
        <w:rPr>
          <w:rFonts w:ascii="宋体" w:hAnsi="宋体"/>
          <w:bCs/>
          <w:szCs w:val="21"/>
        </w:rPr>
      </w:pPr>
      <w:r>
        <w:rPr>
          <w:rFonts w:ascii="宋体" w:hAnsi="宋体"/>
          <w:bCs/>
          <w:szCs w:val="21"/>
        </w:rPr>
        <w:t xml:space="preserve">This course is an important computer science course that studies the design&amp;debug of programming. The course will discuss the programming language, starting with an introduction to </w:t>
      </w:r>
      <w:r>
        <w:rPr>
          <w:rFonts w:hint="eastAsia" w:ascii="宋体" w:hAnsi="宋体"/>
          <w:bCs/>
          <w:szCs w:val="21"/>
        </w:rPr>
        <w:t xml:space="preserve">C </w:t>
      </w:r>
      <w:r>
        <w:rPr>
          <w:rFonts w:ascii="宋体" w:hAnsi="宋体"/>
          <w:bCs/>
          <w:szCs w:val="21"/>
        </w:rPr>
        <w:t>programming languages in general and a discussion of the features and functionality that make up the modern program. The course will also discuss the basic algorithm and programming skills.</w:t>
      </w:r>
    </w:p>
    <w:p>
      <w:pPr>
        <w:widowControl/>
        <w:snapToGrid w:val="0"/>
        <w:spacing w:beforeLines="50" w:line="276" w:lineRule="auto"/>
        <w:ind w:firstLine="420" w:firstLineChars="200"/>
        <w:jc w:val="left"/>
        <w:rPr>
          <w:rFonts w:ascii="宋体" w:hAnsi="宋体"/>
          <w:bCs/>
          <w:szCs w:val="21"/>
        </w:rPr>
      </w:pPr>
      <w:r>
        <w:rPr>
          <w:rFonts w:ascii="宋体" w:hAnsi="宋体"/>
          <w:bCs/>
          <w:szCs w:val="21"/>
        </w:rPr>
        <w:t>By the end of this course, students will be able to intelligently discuss each programming paradigm, their respective strengths and weaknesses. Students will also have opportunities to delve into the details of the design and evolution of the programming.</w:t>
      </w:r>
    </w:p>
    <w:p>
      <w:pPr>
        <w:pStyle w:val="3"/>
        <w:bidi w:val="0"/>
        <w:rPr>
          <w:rFonts w:ascii="Times New Roman" w:hAnsi="Times New Roman" w:cs="Times New Roman"/>
        </w:rPr>
      </w:pPr>
      <w:r>
        <w:rPr>
          <w:rFonts w:ascii="Times New Roman" w:hAnsi="Times New Roman" w:cs="Times New Roman"/>
          <w:bCs/>
          <w:szCs w:val="21"/>
        </w:rPr>
        <w:t>2.</w:t>
      </w:r>
      <w:r>
        <w:rPr>
          <w:rFonts w:hint="eastAsia" w:ascii="Times New Roman" w:hAnsi="Times New Roman" w:cs="Times New Roman"/>
          <w:sz w:val="22"/>
          <w:szCs w:val="21"/>
        </w:rPr>
        <w:t>课程</w:t>
      </w:r>
      <w:r>
        <w:rPr>
          <w:rFonts w:ascii="Times New Roman" w:hAnsi="Times New Roman" w:cs="Times New Roman"/>
          <w:sz w:val="22"/>
          <w:szCs w:val="21"/>
        </w:rPr>
        <w:t>目标</w:t>
      </w:r>
    </w:p>
    <w:p>
      <w:pPr>
        <w:widowControl/>
        <w:spacing w:line="400" w:lineRule="atLeast"/>
        <w:jc w:val="left"/>
        <w:rPr>
          <w:rFonts w:ascii="宋体" w:hAnsi="宋体"/>
          <w:kern w:val="0"/>
          <w:szCs w:val="21"/>
        </w:rPr>
      </w:pPr>
      <w:r>
        <w:rPr>
          <w:rFonts w:hint="eastAsia" w:ascii="宋体" w:hAnsi="宋体"/>
          <w:kern w:val="0"/>
          <w:szCs w:val="21"/>
        </w:rPr>
        <w:t xml:space="preserve">     1）学习程序员应该具备的职业道德，理解诚实公正、诚信守则的职业操守和规范，并能在</w:t>
      </w:r>
      <w:ins w:id="0" w:author="john" w:date="2021-02-12T09:53:00Z">
        <w:r>
          <w:rPr>
            <w:rFonts w:hint="eastAsia" w:ascii="宋体" w:hAnsi="宋体"/>
            <w:kern w:val="0"/>
            <w:szCs w:val="21"/>
          </w:rPr>
          <w:t>编程</w:t>
        </w:r>
      </w:ins>
      <w:r>
        <w:rPr>
          <w:rFonts w:hint="eastAsia" w:ascii="宋体" w:hAnsi="宋体"/>
          <w:kern w:val="0"/>
          <w:szCs w:val="21"/>
        </w:rPr>
        <w:t xml:space="preserve">工程实践中自觉遵守； </w:t>
      </w:r>
    </w:p>
    <w:p>
      <w:pPr>
        <w:widowControl/>
        <w:spacing w:line="400" w:lineRule="atLeast"/>
        <w:jc w:val="left"/>
        <w:rPr>
          <w:rFonts w:ascii="宋体" w:hAnsi="宋体"/>
          <w:kern w:val="0"/>
          <w:szCs w:val="21"/>
        </w:rPr>
      </w:pPr>
      <w:r>
        <w:rPr>
          <w:rFonts w:hint="eastAsia" w:ascii="宋体" w:hAnsi="宋体"/>
          <w:kern w:val="0"/>
          <w:szCs w:val="21"/>
        </w:rPr>
        <w:t xml:space="preserve">     2）</w:t>
      </w:r>
      <w:ins w:id="1" w:author="john" w:date="2021-02-12T09:58:00Z">
        <w:r>
          <w:rPr>
            <w:rFonts w:hint="eastAsia" w:ascii="宋体" w:hAnsi="宋体"/>
            <w:kern w:val="0"/>
            <w:szCs w:val="21"/>
          </w:rPr>
          <w:t>以</w:t>
        </w:r>
      </w:ins>
      <w:ins w:id="2" w:author="john" w:date="2021-02-12T09:58:00Z">
        <w:r>
          <w:rPr>
            <w:rFonts w:ascii="宋体" w:hAnsi="宋体"/>
            <w:kern w:val="0"/>
            <w:szCs w:val="21"/>
          </w:rPr>
          <w:t>C语言为背景</w:t>
        </w:r>
      </w:ins>
      <w:r>
        <w:rPr>
          <w:rFonts w:hint="eastAsia" w:ascii="宋体" w:hAnsi="宋体"/>
          <w:kern w:val="0"/>
          <w:szCs w:val="21"/>
        </w:rPr>
        <w:t>理解并掌握</w:t>
      </w:r>
      <w:ins w:id="3" w:author="john" w:date="2021-02-12T09:58:00Z">
        <w:r>
          <w:rPr>
            <w:rFonts w:hint="eastAsia" w:ascii="宋体" w:hAnsi="宋体"/>
            <w:kern w:val="0"/>
            <w:szCs w:val="21"/>
          </w:rPr>
          <w:t>一</w:t>
        </w:r>
      </w:ins>
      <w:ins w:id="4" w:author="john" w:date="2021-02-12T09:58:00Z">
        <w:r>
          <w:rPr>
            <w:rFonts w:ascii="宋体" w:hAnsi="宋体"/>
            <w:kern w:val="0"/>
            <w:szCs w:val="21"/>
          </w:rPr>
          <w:t>门</w:t>
        </w:r>
      </w:ins>
      <w:ins w:id="5" w:author="john" w:date="2021-02-12T09:58:00Z">
        <w:r>
          <w:rPr>
            <w:rFonts w:hint="eastAsia" w:ascii="宋体" w:hAnsi="宋体"/>
            <w:kern w:val="0"/>
            <w:szCs w:val="21"/>
          </w:rPr>
          <w:t>程序</w:t>
        </w:r>
      </w:ins>
      <w:ins w:id="6" w:author="john" w:date="2021-02-12T09:58:00Z">
        <w:r>
          <w:rPr>
            <w:rFonts w:ascii="宋体" w:hAnsi="宋体"/>
            <w:kern w:val="0"/>
            <w:szCs w:val="21"/>
          </w:rPr>
          <w:t>设计</w:t>
        </w:r>
      </w:ins>
      <w:del w:id="7" w:author="john" w:date="2021-02-12T09:57:00Z">
        <w:r>
          <w:rPr>
            <w:rFonts w:hint="eastAsia" w:ascii="宋体" w:hAnsi="宋体"/>
            <w:kern w:val="0"/>
            <w:szCs w:val="21"/>
          </w:rPr>
          <w:delText>C</w:delText>
        </w:r>
      </w:del>
      <w:r>
        <w:rPr>
          <w:rFonts w:hint="eastAsia" w:ascii="宋体" w:hAnsi="宋体"/>
          <w:kern w:val="0"/>
          <w:szCs w:val="21"/>
        </w:rPr>
        <w:t>语言的基础语法以及简单数据类型、</w:t>
      </w:r>
      <w:ins w:id="8" w:author="john" w:date="2021-02-27T23:47:00Z">
        <w:r>
          <w:rPr>
            <w:rFonts w:hint="eastAsia" w:ascii="宋体" w:hAnsi="宋体"/>
            <w:bCs/>
            <w:szCs w:val="21"/>
          </w:rPr>
          <w:t>表达式、</w:t>
        </w:r>
      </w:ins>
      <w:r>
        <w:rPr>
          <w:rFonts w:hint="eastAsia" w:ascii="宋体" w:hAnsi="宋体"/>
          <w:kern w:val="0"/>
          <w:szCs w:val="21"/>
        </w:rPr>
        <w:t>复杂数据类型（结构体）等基础知识。能够运用变量、函数、循环、分支判断等知识</w:t>
      </w:r>
      <w:ins w:id="9" w:author="john" w:date="2021-02-12T09:58:00Z">
        <w:r>
          <w:rPr>
            <w:rFonts w:hint="eastAsia" w:ascii="宋体" w:hAnsi="宋体"/>
            <w:kern w:val="0"/>
            <w:szCs w:val="21"/>
          </w:rPr>
          <w:t>设计</w:t>
        </w:r>
      </w:ins>
      <w:ins w:id="10" w:author="john" w:date="2021-02-12T09:58:00Z">
        <w:r>
          <w:rPr>
            <w:rFonts w:ascii="宋体" w:hAnsi="宋体"/>
            <w:kern w:val="0"/>
            <w:szCs w:val="21"/>
          </w:rPr>
          <w:t>实现</w:t>
        </w:r>
      </w:ins>
      <w:del w:id="11" w:author="john" w:date="2021-02-12T09:58:00Z">
        <w:r>
          <w:rPr>
            <w:rFonts w:hint="eastAsia" w:ascii="宋体" w:hAnsi="宋体"/>
            <w:kern w:val="0"/>
            <w:szCs w:val="21"/>
          </w:rPr>
          <w:delText>编制</w:delText>
        </w:r>
      </w:del>
      <w:r>
        <w:rPr>
          <w:rFonts w:hint="eastAsia" w:ascii="宋体" w:hAnsi="宋体"/>
          <w:kern w:val="0"/>
          <w:szCs w:val="21"/>
        </w:rPr>
        <w:t>初具</w:t>
      </w:r>
      <w:ins w:id="12" w:author="john" w:date="2021-02-12T09:58:00Z">
        <w:r>
          <w:rPr>
            <w:rFonts w:hint="eastAsia" w:ascii="宋体" w:hAnsi="宋体"/>
            <w:kern w:val="0"/>
            <w:szCs w:val="21"/>
          </w:rPr>
          <w:t>一</w:t>
        </w:r>
      </w:ins>
      <w:ins w:id="13" w:author="john" w:date="2021-02-12T09:58:00Z">
        <w:r>
          <w:rPr>
            <w:rFonts w:ascii="宋体" w:hAnsi="宋体"/>
            <w:kern w:val="0"/>
            <w:szCs w:val="21"/>
          </w:rPr>
          <w:t>定</w:t>
        </w:r>
      </w:ins>
      <w:del w:id="14" w:author="john" w:date="2021-02-12T09:58:00Z">
        <w:r>
          <w:rPr>
            <w:rFonts w:hint="eastAsia" w:ascii="宋体" w:hAnsi="宋体"/>
            <w:kern w:val="0"/>
            <w:szCs w:val="21"/>
          </w:rPr>
          <w:delText>算法</w:delText>
        </w:r>
      </w:del>
      <w:r>
        <w:rPr>
          <w:rFonts w:hint="eastAsia" w:ascii="宋体" w:hAnsi="宋体"/>
          <w:kern w:val="0"/>
          <w:szCs w:val="21"/>
        </w:rPr>
        <w:t>复杂性的程序。</w:t>
      </w:r>
      <w:del w:id="15" w:author="john" w:date="2021-02-12T10:00:00Z">
        <w:r>
          <w:rPr>
            <w:rFonts w:hint="eastAsia" w:ascii="宋体" w:hAnsi="宋体"/>
            <w:kern w:val="0"/>
            <w:szCs w:val="21"/>
          </w:rPr>
          <w:delText>具备运用这些知识解决一定复杂程度</w:delText>
        </w:r>
      </w:del>
      <w:del w:id="16" w:author="john" w:date="2021-02-12T09:59:00Z">
        <w:r>
          <w:rPr>
            <w:rFonts w:hint="eastAsia" w:ascii="宋体" w:hAnsi="宋体"/>
            <w:kern w:val="0"/>
            <w:szCs w:val="21"/>
          </w:rPr>
          <w:delText>编程</w:delText>
        </w:r>
      </w:del>
      <w:del w:id="17" w:author="john" w:date="2021-02-12T10:00:00Z">
        <w:r>
          <w:rPr>
            <w:rFonts w:hint="eastAsia" w:ascii="宋体" w:hAnsi="宋体"/>
            <w:kern w:val="0"/>
            <w:szCs w:val="21"/>
          </w:rPr>
          <w:delText>问题的能力</w:delText>
        </w:r>
      </w:del>
      <w:del w:id="18" w:author="john" w:date="2021-02-12T09:53:00Z">
        <w:r>
          <w:rPr>
            <w:rFonts w:hint="eastAsia" w:ascii="宋体" w:hAnsi="宋体"/>
            <w:kern w:val="0"/>
            <w:szCs w:val="21"/>
          </w:rPr>
          <w:delText>，支撑毕业要求2.3，3.2</w:delText>
        </w:r>
      </w:del>
      <w:r>
        <w:rPr>
          <w:rFonts w:hint="eastAsia" w:ascii="宋体" w:hAnsi="宋体"/>
          <w:kern w:val="0"/>
          <w:szCs w:val="21"/>
        </w:rPr>
        <w:t xml:space="preserve">；  </w:t>
      </w:r>
    </w:p>
    <w:p>
      <w:pPr>
        <w:widowControl/>
        <w:spacing w:line="400" w:lineRule="atLeast"/>
        <w:jc w:val="left"/>
        <w:rPr>
          <w:rFonts w:ascii="宋体" w:hAnsi="宋体"/>
          <w:kern w:val="0"/>
          <w:szCs w:val="21"/>
        </w:rPr>
      </w:pPr>
      <w:r>
        <w:rPr>
          <w:rFonts w:hint="eastAsia" w:ascii="宋体" w:hAnsi="宋体"/>
          <w:kern w:val="0"/>
          <w:szCs w:val="21"/>
        </w:rPr>
        <w:t xml:space="preserve">     3）掌握结构化编程思想，通过函数、嵌套、递归等理论知识的学习，</w:t>
      </w:r>
      <w:del w:id="19" w:author="john" w:date="2021-02-12T09:53:00Z">
        <w:r>
          <w:rPr>
            <w:rFonts w:hint="eastAsia" w:ascii="宋体" w:hAnsi="宋体"/>
            <w:kern w:val="0"/>
            <w:szCs w:val="21"/>
          </w:rPr>
          <w:delText>能够</w:delText>
        </w:r>
      </w:del>
      <w:r>
        <w:rPr>
          <w:rFonts w:hint="eastAsia" w:ascii="宋体" w:hAnsi="宋体"/>
          <w:kern w:val="0"/>
          <w:szCs w:val="21"/>
        </w:rPr>
        <w:t>具</w:t>
      </w:r>
      <w:ins w:id="20" w:author="john" w:date="2021-02-12T09:54:00Z">
        <w:r>
          <w:rPr>
            <w:rFonts w:hint="eastAsia" w:ascii="宋体" w:hAnsi="宋体"/>
            <w:kern w:val="0"/>
            <w:szCs w:val="21"/>
          </w:rPr>
          <w:t>备编程</w:t>
        </w:r>
      </w:ins>
      <w:r>
        <w:rPr>
          <w:rFonts w:hint="eastAsia" w:ascii="宋体" w:hAnsi="宋体"/>
          <w:kern w:val="0"/>
          <w:szCs w:val="21"/>
        </w:rPr>
        <w:t>实现简单算法的</w:t>
      </w:r>
      <w:del w:id="21" w:author="john" w:date="2021-02-12T09:54:00Z">
        <w:r>
          <w:rPr>
            <w:rFonts w:hint="eastAsia" w:ascii="宋体" w:hAnsi="宋体"/>
            <w:kern w:val="0"/>
            <w:szCs w:val="21"/>
          </w:rPr>
          <w:delText>编程</w:delText>
        </w:r>
      </w:del>
      <w:r>
        <w:rPr>
          <w:rFonts w:hint="eastAsia" w:ascii="宋体" w:hAnsi="宋体"/>
          <w:kern w:val="0"/>
          <w:szCs w:val="21"/>
        </w:rPr>
        <w:t>能力</w:t>
      </w:r>
      <w:del w:id="22" w:author="john" w:date="2021-02-12T09:54:00Z">
        <w:r>
          <w:rPr>
            <w:rFonts w:hint="eastAsia" w:ascii="宋体" w:hAnsi="宋体"/>
            <w:kern w:val="0"/>
            <w:szCs w:val="21"/>
          </w:rPr>
          <w:delText>，支撑毕业要求 3.2</w:delText>
        </w:r>
      </w:del>
      <w:ins w:id="23" w:author="john" w:date="2021-02-12T10:00:00Z">
        <w:r>
          <w:rPr>
            <w:rFonts w:hint="eastAsia" w:ascii="宋体" w:hAnsi="宋体"/>
            <w:kern w:val="0"/>
            <w:szCs w:val="21"/>
          </w:rPr>
          <w:t>，具备运用这些知识解决一定复杂程度问题的程序</w:t>
        </w:r>
      </w:ins>
      <w:ins w:id="24" w:author="john" w:date="2021-02-12T10:00:00Z">
        <w:r>
          <w:rPr>
            <w:rFonts w:ascii="宋体" w:hAnsi="宋体"/>
            <w:kern w:val="0"/>
            <w:szCs w:val="21"/>
          </w:rPr>
          <w:t>设计与实现</w:t>
        </w:r>
      </w:ins>
      <w:ins w:id="25" w:author="john" w:date="2021-02-12T10:00:00Z">
        <w:r>
          <w:rPr>
            <w:rFonts w:hint="eastAsia" w:ascii="宋体" w:hAnsi="宋体"/>
            <w:kern w:val="0"/>
            <w:szCs w:val="21"/>
          </w:rPr>
          <w:t>能力</w:t>
        </w:r>
      </w:ins>
      <w:r>
        <w:rPr>
          <w:rFonts w:hint="eastAsia" w:ascii="宋体" w:hAnsi="宋体"/>
          <w:kern w:val="0"/>
          <w:szCs w:val="21"/>
        </w:rPr>
        <w:t>；</w:t>
      </w:r>
    </w:p>
    <w:p>
      <w:pPr>
        <w:widowControl/>
        <w:snapToGrid w:val="0"/>
        <w:spacing w:beforeLines="50" w:line="276" w:lineRule="auto"/>
        <w:ind w:firstLine="420" w:firstLineChars="200"/>
        <w:jc w:val="left"/>
        <w:rPr>
          <w:rFonts w:ascii="宋体" w:hAnsi="宋体"/>
          <w:kern w:val="0"/>
          <w:szCs w:val="21"/>
        </w:rPr>
      </w:pPr>
      <w:r>
        <w:rPr>
          <w:rFonts w:hint="eastAsia" w:ascii="宋体" w:hAnsi="宋体"/>
          <w:kern w:val="0"/>
          <w:szCs w:val="21"/>
        </w:rPr>
        <w:t xml:space="preserve"> 4）通过程序设计理解计算机的基本组成及工作原理，理解高级程序设计语言的基本工作机制，</w:t>
      </w:r>
      <w:ins w:id="26" w:author="john" w:date="2021-02-12T09:54:00Z">
        <w:r>
          <w:rPr>
            <w:rFonts w:hint="eastAsia" w:ascii="宋体" w:hAnsi="宋体"/>
            <w:kern w:val="0"/>
            <w:szCs w:val="21"/>
          </w:rPr>
          <w:t>具备</w:t>
        </w:r>
      </w:ins>
      <w:del w:id="27" w:author="john" w:date="2021-02-12T09:57:00Z">
        <w:r>
          <w:rPr>
            <w:rFonts w:hint="eastAsia" w:ascii="宋体" w:hAnsi="宋体"/>
            <w:kern w:val="0"/>
            <w:szCs w:val="21"/>
          </w:rPr>
          <w:delText>为</w:delText>
        </w:r>
      </w:del>
      <w:r>
        <w:rPr>
          <w:rFonts w:hint="eastAsia" w:ascii="宋体" w:hAnsi="宋体"/>
          <w:kern w:val="0"/>
          <w:szCs w:val="21"/>
        </w:rPr>
        <w:t>后续其它程序设计语言</w:t>
      </w:r>
      <w:ins w:id="28" w:author="john" w:date="2021-02-12T09:56:00Z">
        <w:r>
          <w:rPr>
            <w:rFonts w:hint="eastAsia" w:ascii="宋体" w:hAnsi="宋体"/>
            <w:kern w:val="0"/>
            <w:szCs w:val="21"/>
          </w:rPr>
          <w:t>及</w:t>
        </w:r>
      </w:ins>
      <w:ins w:id="29" w:author="john" w:date="2021-02-12T09:56:00Z">
        <w:r>
          <w:rPr>
            <w:rFonts w:ascii="宋体" w:hAnsi="宋体"/>
            <w:kern w:val="0"/>
            <w:szCs w:val="21"/>
          </w:rPr>
          <w:t>专业课程</w:t>
        </w:r>
      </w:ins>
      <w:del w:id="30" w:author="john" w:date="2021-02-12T09:56:00Z">
        <w:r>
          <w:rPr>
            <w:rFonts w:hint="eastAsia" w:ascii="宋体" w:hAnsi="宋体"/>
            <w:kern w:val="0"/>
            <w:szCs w:val="21"/>
          </w:rPr>
          <w:delText>学习打好基础</w:delText>
        </w:r>
      </w:del>
      <w:ins w:id="31" w:author="john" w:date="2021-02-12T09:56:00Z">
        <w:r>
          <w:rPr>
            <w:rFonts w:hint="eastAsia" w:ascii="宋体" w:hAnsi="宋体"/>
            <w:kern w:val="0"/>
            <w:szCs w:val="21"/>
          </w:rPr>
          <w:t>的自</w:t>
        </w:r>
      </w:ins>
      <w:ins w:id="32" w:author="john" w:date="2021-02-12T09:56:00Z">
        <w:r>
          <w:rPr>
            <w:rFonts w:ascii="宋体" w:hAnsi="宋体"/>
            <w:kern w:val="0"/>
            <w:szCs w:val="21"/>
          </w:rPr>
          <w:t>主学习能力</w:t>
        </w:r>
      </w:ins>
      <w:del w:id="33" w:author="john" w:date="2021-02-12T09:54:00Z">
        <w:r>
          <w:rPr>
            <w:rFonts w:hint="eastAsia" w:ascii="宋体" w:hAnsi="宋体"/>
            <w:kern w:val="0"/>
            <w:szCs w:val="21"/>
          </w:rPr>
          <w:delText>，支撑毕业要求 12.2</w:delText>
        </w:r>
      </w:del>
      <w:r>
        <w:rPr>
          <w:rFonts w:hint="eastAsia" w:ascii="宋体" w:hAnsi="宋体"/>
          <w:kern w:val="0"/>
          <w:szCs w:val="21"/>
        </w:rPr>
        <w:t>。</w:t>
      </w:r>
    </w:p>
    <w:p>
      <w:pPr>
        <w:widowControl/>
        <w:tabs>
          <w:tab w:val="left" w:pos="2001"/>
          <w:tab w:val="center" w:pos="4213"/>
        </w:tabs>
        <w:autoSpaceDN w:val="0"/>
        <w:spacing w:line="360" w:lineRule="auto"/>
        <w:jc w:val="left"/>
        <w:rPr>
          <w:rFonts w:hAnsi="宋体"/>
        </w:rPr>
      </w:pPr>
      <w:r>
        <w:rPr>
          <w:rFonts w:hint="eastAsia" w:ascii="宋体" w:hAnsi="宋体"/>
          <w:kern w:val="0"/>
        </w:rPr>
        <w:t>课程目标与毕业要求的关系矩阵</w:t>
      </w:r>
    </w:p>
    <w:tbl>
      <w:tblPr>
        <w:tblStyle w:val="7"/>
        <w:tblW w:w="833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1304"/>
        <w:gridCol w:w="2210"/>
        <w:gridCol w:w="1702"/>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5161</w:t>
            </w:r>
          </w:p>
        </w:tc>
        <w:tc>
          <w:tcPr>
            <w:tcW w:w="6521" w:type="dxa"/>
            <w:gridSpan w:val="4"/>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毕业要求指标点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3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2.3</w:t>
            </w:r>
          </w:p>
        </w:tc>
        <w:tc>
          <w:tcPr>
            <w:tcW w:w="22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3.2</w:t>
            </w:r>
          </w:p>
        </w:tc>
        <w:tc>
          <w:tcPr>
            <w:tcW w:w="1702"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8.2</w:t>
            </w:r>
          </w:p>
        </w:tc>
        <w:tc>
          <w:tcPr>
            <w:tcW w:w="1305"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课程1</w:t>
            </w:r>
          </w:p>
        </w:tc>
        <w:tc>
          <w:tcPr>
            <w:tcW w:w="13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r>
              <w:t>516</w:t>
            </w:r>
          </w:p>
        </w:tc>
        <w:tc>
          <w:tcPr>
            <w:tcW w:w="22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702"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w:t>
            </w:r>
          </w:p>
        </w:tc>
        <w:tc>
          <w:tcPr>
            <w:tcW w:w="1305"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课程目标</w:t>
            </w:r>
            <w:r>
              <w:rPr>
                <w:rFonts w:hAnsi="宋体"/>
                <w:kern w:val="0"/>
              </w:rPr>
              <w:t>2</w:t>
            </w:r>
          </w:p>
        </w:tc>
        <w:tc>
          <w:tcPr>
            <w:tcW w:w="13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w:t>
            </w:r>
          </w:p>
        </w:tc>
        <w:tc>
          <w:tcPr>
            <w:tcW w:w="22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w:t>
            </w:r>
          </w:p>
        </w:tc>
        <w:tc>
          <w:tcPr>
            <w:tcW w:w="1702"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305"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课程目标</w:t>
            </w:r>
            <w:r>
              <w:rPr>
                <w:rFonts w:hAnsi="宋体"/>
                <w:kern w:val="0"/>
              </w:rPr>
              <w:t>3</w:t>
            </w:r>
          </w:p>
        </w:tc>
        <w:tc>
          <w:tcPr>
            <w:tcW w:w="13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22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w:t>
            </w:r>
          </w:p>
        </w:tc>
        <w:tc>
          <w:tcPr>
            <w:tcW w:w="1702"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305"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课程目标</w:t>
            </w:r>
            <w:r>
              <w:rPr>
                <w:rFonts w:hAnsi="宋体"/>
                <w:kern w:val="0"/>
              </w:rPr>
              <w:t>4</w:t>
            </w:r>
          </w:p>
        </w:tc>
        <w:tc>
          <w:tcPr>
            <w:tcW w:w="13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22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702"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p>
        </w:tc>
        <w:tc>
          <w:tcPr>
            <w:tcW w:w="1305"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hAnsi="宋体"/>
                <w:sz w:val="24"/>
              </w:rPr>
            </w:pPr>
            <w:r>
              <w:rPr>
                <w:rFonts w:ascii="宋体" w:hAnsi="宋体"/>
                <w:kern w:val="0"/>
              </w:rPr>
              <w:t>√</w:t>
            </w:r>
          </w:p>
        </w:tc>
      </w:tr>
    </w:tbl>
    <w:p>
      <w:pPr>
        <w:widowControl/>
        <w:snapToGrid w:val="0"/>
        <w:spacing w:beforeLines="50" w:line="276" w:lineRule="auto"/>
        <w:ind w:firstLine="420" w:firstLineChars="200"/>
        <w:jc w:val="left"/>
        <w:rPr>
          <w:rFonts w:ascii="宋体" w:hAnsi="宋体"/>
          <w:bCs/>
          <w:szCs w:val="21"/>
        </w:rPr>
      </w:pPr>
    </w:p>
    <w:p>
      <w:pPr>
        <w:pStyle w:val="2"/>
        <w:bidi w:val="0"/>
      </w:pPr>
      <w:r>
        <w:t>二、教学内容</w:t>
      </w:r>
    </w:p>
    <w:p>
      <w:pPr>
        <w:widowControl/>
        <w:autoSpaceDN w:val="0"/>
        <w:snapToGrid w:val="0"/>
        <w:spacing w:before="156" w:line="400" w:lineRule="exact"/>
        <w:jc w:val="left"/>
        <w:outlineLvl w:val="2"/>
        <w:rPr>
          <w:rFonts w:ascii="Times New Roman" w:hAnsi="Times New Roman" w:cs="Times New Roman"/>
          <w:b/>
        </w:rPr>
      </w:pPr>
      <w:r>
        <w:rPr>
          <w:rFonts w:ascii="Times New Roman" w:hAnsi="Times New Roman" w:cs="Times New Roman"/>
          <w:b/>
        </w:rPr>
        <w:t>理论教学安排</w:t>
      </w:r>
    </w:p>
    <w:tbl>
      <w:tblPr>
        <w:tblStyle w:val="7"/>
        <w:tblW w:w="85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5"/>
        <w:gridCol w:w="2741"/>
        <w:gridCol w:w="765"/>
        <w:gridCol w:w="1005"/>
        <w:gridCol w:w="1095"/>
        <w:gridCol w:w="1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ascii="Times New Roman" w:hAnsi="Times New Roman" w:cs="Times New Roman"/>
                <w:b/>
                <w:bCs/>
                <w:kern w:val="0"/>
                <w:szCs w:val="21"/>
              </w:rPr>
              <w:t>章节名称</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ascii="Times New Roman" w:hAnsi="Times New Roman" w:cs="Times New Roman"/>
                <w:b/>
                <w:bCs/>
                <w:kern w:val="0"/>
                <w:szCs w:val="21"/>
              </w:rPr>
              <w:t>知识点</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ascii="Times New Roman" w:hAnsi="Times New Roman" w:cs="Times New Roman"/>
                <w:b/>
                <w:bCs/>
                <w:kern w:val="0"/>
                <w:szCs w:val="21"/>
              </w:rPr>
              <w:t>学时</w:t>
            </w:r>
          </w:p>
        </w:tc>
        <w:tc>
          <w:tcPr>
            <w:tcW w:w="1005" w:type="dxa"/>
            <w:tcBorders>
              <w:top w:val="single" w:color="000000" w:sz="4" w:space="0"/>
              <w:left w:val="nil"/>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hint="eastAsia" w:ascii="Times New Roman" w:hAnsi="Times New Roman" w:cs="Times New Roman"/>
                <w:b/>
                <w:bCs/>
                <w:kern w:val="0"/>
                <w:szCs w:val="21"/>
              </w:rPr>
              <w:t>支撑课程</w:t>
            </w:r>
            <w:r>
              <w:rPr>
                <w:rFonts w:ascii="Times New Roman" w:hAnsi="Times New Roman" w:cs="Times New Roman"/>
                <w:b/>
                <w:bCs/>
                <w:kern w:val="0"/>
                <w:szCs w:val="21"/>
              </w:rPr>
              <w:t>目标</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ascii="Times New Roman" w:hAnsi="Times New Roman" w:cs="Times New Roman"/>
                <w:b/>
                <w:bCs/>
                <w:kern w:val="0"/>
                <w:szCs w:val="21"/>
              </w:rPr>
              <w:t>教学方式</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center"/>
              <w:rPr>
                <w:rFonts w:ascii="Times New Roman" w:hAnsi="Times New Roman" w:cs="Times New Roman"/>
                <w:b/>
                <w:bCs/>
                <w:kern w:val="0"/>
                <w:szCs w:val="21"/>
              </w:rPr>
            </w:pPr>
            <w:r>
              <w:rPr>
                <w:rFonts w:ascii="Times New Roman" w:hAnsi="Times New Roman" w:cs="Times New Roman"/>
                <w:b/>
                <w:bCs/>
                <w:kern w:val="0"/>
                <w:szCs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bookmarkStart w:id="0" w:name="OLE_LINK1"/>
            <w:r>
              <w:rPr>
                <w:rFonts w:ascii="Times New Roman" w:hAnsi="Times New Roman" w:cs="Times New Roman"/>
                <w:kern w:val="0"/>
                <w:szCs w:val="21"/>
              </w:rPr>
              <w:t>第一章  程序设计与C语言概述</w:t>
            </w:r>
            <w:bookmarkEnd w:id="0"/>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程序设计概述，C语言的特点，C程序的基本结构</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1</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1，4</w:t>
            </w:r>
          </w:p>
        </w:tc>
        <w:tc>
          <w:tcPr>
            <w:tcW w:w="109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 xml:space="preserve">作业： 1.4、1.5、1.6、1.7 </w:t>
            </w:r>
          </w:p>
          <w:p>
            <w:pPr>
              <w:widowControl/>
              <w:spacing w:line="400" w:lineRule="atLeast"/>
              <w:jc w:val="left"/>
              <w:rPr>
                <w:rFonts w:ascii="Times New Roman" w:hAnsi="Times New Roman" w:cs="Times New Roman"/>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第二章 程序算法</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算法的概念与表示</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1</w:t>
            </w:r>
          </w:p>
        </w:tc>
        <w:tc>
          <w:tcPr>
            <w:tcW w:w="100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1</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作业：2.4、2.5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第三章  最简单的c程序设计</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C语句概述、赋值语句、数据输入输出、字符数据的输入输出、格式输入与输出</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 xml:space="preserve">4 </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作业：3.4、3.5、3.6、3.8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第四章 选择结构程序设计</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逻辑运算符和逻辑表达式、if 语句、switch语句</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 xml:space="preserve">4 </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hint="eastAsia"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hint="eastAsia"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4.3、4.4、4.5、4.7、4.8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第五章  循环控制</w:t>
            </w:r>
          </w:p>
        </w:tc>
        <w:tc>
          <w:tcPr>
            <w:tcW w:w="2741"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while语句、do ~ while 语句、for语句、</w:t>
            </w:r>
          </w:p>
          <w:p>
            <w:pPr>
              <w:widowControl/>
              <w:rPr>
                <w:rFonts w:ascii="Times New Roman" w:hAnsi="Times New Roman" w:cs="Times New Roman"/>
                <w:kern w:val="0"/>
                <w:szCs w:val="21"/>
              </w:rPr>
            </w:pPr>
            <w:r>
              <w:rPr>
                <w:rFonts w:ascii="Times New Roman" w:hAnsi="Times New Roman" w:cs="Times New Roman"/>
                <w:kern w:val="0"/>
                <w:szCs w:val="21"/>
              </w:rPr>
              <w:t>循环的嵌套、break语句和continue语句</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6</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5.4、5.5、5.6、5.8、5.9、5.14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 xml:space="preserve">第六章  数组 </w:t>
            </w:r>
          </w:p>
        </w:tc>
        <w:tc>
          <w:tcPr>
            <w:tcW w:w="2741"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一维数组、二维数组、字符数</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6</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6.1、6.3、6.4、6.5、6.7、6.8、6.9、6.10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第七章 函数</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函数定义、调用、函数参数和函数的值、局部变量和全局变量组</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6</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7.2、7.3、7.5、7.6、7.8、.7.9、7.10、7.13、7.14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第八章  指针</w:t>
            </w:r>
          </w:p>
        </w:tc>
        <w:tc>
          <w:tcPr>
            <w:tcW w:w="2741"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地址和指针、指针变量、数组的指针、字符串的指针、函数的指针、返回指针值</w:t>
            </w:r>
          </w:p>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的函数。</w:t>
            </w:r>
          </w:p>
        </w:tc>
        <w:tc>
          <w:tcPr>
            <w:tcW w:w="765" w:type="dxa"/>
            <w:tcBorders>
              <w:top w:val="single" w:color="000000" w:sz="4" w:space="0"/>
              <w:left w:val="nil"/>
              <w:bottom w:val="single" w:color="000000" w:sz="4" w:space="0"/>
              <w:right w:val="single" w:color="000000" w:sz="4" w:space="0"/>
            </w:tcBorders>
            <w:vAlign w:val="top"/>
          </w:tcPr>
          <w:p>
            <w:pPr>
              <w:pStyle w:val="9"/>
            </w:pPr>
            <w:r>
              <w:t>8</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p>
            <w:pPr>
              <w:widowControl/>
              <w:rPr>
                <w:rFonts w:ascii="Times New Roman" w:hAnsi="Times New Roman" w:cs="Times New Roman"/>
                <w:kern w:val="0"/>
                <w:szCs w:val="21"/>
              </w:rPr>
            </w:pPr>
            <w:r>
              <w:rPr>
                <w:rFonts w:ascii="Times New Roman" w:hAnsi="Times New Roman" w:cs="Times New Roman"/>
                <w:kern w:val="0"/>
                <w:szCs w:val="21"/>
              </w:rPr>
              <w:t>4</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8.4、8.7、8.8、8.16</w:t>
            </w:r>
          </w:p>
          <w:p>
            <w:pPr>
              <w:widowControl/>
              <w:spacing w:line="400" w:lineRule="atLeast"/>
              <w:jc w:val="left"/>
              <w:rPr>
                <w:rFonts w:ascii="Times New Roman" w:hAnsi="Times New Roman" w:cs="Times New Roman"/>
                <w:kern w:val="0"/>
                <w:szCs w:val="21"/>
              </w:rPr>
            </w:pPr>
            <w:r>
              <w:rPr>
                <w:rFonts w:ascii="Times New Roman" w:hAnsi="Times New Roman" w:cs="Times New Roman"/>
              </w:rPr>
              <w:t>（含2学时</w:t>
            </w:r>
            <w:r>
              <w:rPr>
                <w:rFonts w:ascii="Times New Roman" w:hAnsi="Times New Roman" w:cs="Times New Roman"/>
                <w:sz w:val="24"/>
                <w:szCs w:val="24"/>
              </w:rPr>
              <w:t>课外大作业前阶段启动课)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第九章 用户自己建立数据类型</w:t>
            </w:r>
          </w:p>
        </w:tc>
        <w:tc>
          <w:tcPr>
            <w:tcW w:w="2741"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结构体、共用体、枚举类型.</w:t>
            </w:r>
          </w:p>
          <w:p>
            <w:pPr>
              <w:widowControl/>
              <w:spacing w:line="400" w:lineRule="atLeast"/>
              <w:jc w:val="left"/>
              <w:rPr>
                <w:rFonts w:ascii="Times New Roman" w:hAnsi="Times New Roman" w:cs="Times New Roman"/>
                <w:kern w:val="0"/>
                <w:szCs w:val="21"/>
              </w:rPr>
            </w:pP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4</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9.1-9.3、9.10-9.12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5" w:type="dxa"/>
            <w:tcBorders>
              <w:top w:val="single" w:color="000000" w:sz="4" w:space="0"/>
              <w:left w:val="single" w:color="000000" w:sz="4" w:space="0"/>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第十章 文件</w:t>
            </w:r>
          </w:p>
        </w:tc>
        <w:tc>
          <w:tcPr>
            <w:tcW w:w="2741"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文件概述；文件类型指针；文件的打开与关闭；文件的读写</w:t>
            </w:r>
          </w:p>
        </w:tc>
        <w:tc>
          <w:tcPr>
            <w:tcW w:w="76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4</w:t>
            </w:r>
          </w:p>
        </w:tc>
        <w:tc>
          <w:tcPr>
            <w:tcW w:w="1005" w:type="dxa"/>
            <w:tcBorders>
              <w:top w:val="single" w:color="000000" w:sz="4" w:space="0"/>
              <w:left w:val="nil"/>
              <w:bottom w:val="single" w:color="000000" w:sz="4" w:space="0"/>
              <w:right w:val="single" w:color="000000" w:sz="4" w:space="0"/>
            </w:tcBorders>
            <w:vAlign w:val="top"/>
          </w:tcPr>
          <w:p>
            <w:pPr>
              <w:widowControl/>
              <w:rPr>
                <w:rFonts w:ascii="Times New Roman" w:hAnsi="Times New Roman" w:cs="Times New Roman"/>
                <w:kern w:val="0"/>
                <w:szCs w:val="21"/>
              </w:rPr>
            </w:pPr>
            <w:r>
              <w:rPr>
                <w:rFonts w:ascii="Times New Roman" w:hAnsi="Times New Roman" w:cs="Times New Roman"/>
                <w:kern w:val="0"/>
                <w:szCs w:val="21"/>
              </w:rPr>
              <w:t>1</w:t>
            </w:r>
          </w:p>
          <w:p>
            <w:pPr>
              <w:widowControl/>
              <w:rPr>
                <w:rFonts w:ascii="Times New Roman" w:hAnsi="Times New Roman" w:cs="Times New Roman"/>
                <w:kern w:val="0"/>
                <w:szCs w:val="21"/>
              </w:rPr>
            </w:pPr>
            <w:r>
              <w:rPr>
                <w:rFonts w:ascii="Times New Roman" w:hAnsi="Times New Roman" w:cs="Times New Roman"/>
                <w:kern w:val="0"/>
                <w:szCs w:val="21"/>
              </w:rPr>
              <w:t>2</w:t>
            </w:r>
          </w:p>
          <w:p>
            <w:pPr>
              <w:widowControl/>
              <w:rPr>
                <w:rFonts w:ascii="Times New Roman" w:hAnsi="Times New Roman" w:cs="Times New Roman"/>
                <w:kern w:val="0"/>
                <w:szCs w:val="21"/>
              </w:rPr>
            </w:pPr>
            <w:r>
              <w:rPr>
                <w:rFonts w:ascii="Times New Roman" w:hAnsi="Times New Roman" w:cs="Times New Roman"/>
                <w:kern w:val="0"/>
                <w:szCs w:val="21"/>
              </w:rPr>
              <w:t>3</w:t>
            </w:r>
          </w:p>
        </w:tc>
        <w:tc>
          <w:tcPr>
            <w:tcW w:w="109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szCs w:val="21"/>
              </w:rPr>
              <w:t>讲授</w:t>
            </w:r>
          </w:p>
        </w:tc>
        <w:tc>
          <w:tcPr>
            <w:tcW w:w="1335" w:type="dxa"/>
            <w:tcBorders>
              <w:top w:val="single" w:color="000000" w:sz="4" w:space="0"/>
              <w:left w:val="nil"/>
              <w:bottom w:val="single" w:color="000000" w:sz="4" w:space="0"/>
              <w:right w:val="single" w:color="000000" w:sz="4" w:space="0"/>
            </w:tcBorders>
            <w:vAlign w:val="top"/>
          </w:tcPr>
          <w:p>
            <w:pPr>
              <w:widowControl/>
              <w:spacing w:line="400" w:lineRule="atLeast"/>
              <w:jc w:val="left"/>
              <w:rPr>
                <w:rFonts w:ascii="Times New Roman" w:hAnsi="Times New Roman" w:cs="Times New Roman"/>
                <w:kern w:val="0"/>
                <w:szCs w:val="21"/>
              </w:rPr>
            </w:pPr>
            <w:r>
              <w:rPr>
                <w:rFonts w:ascii="Times New Roman" w:hAnsi="Times New Roman" w:cs="Times New Roman"/>
                <w:kern w:val="0"/>
                <w:szCs w:val="21"/>
              </w:rPr>
              <w:t>作业： 10.1-10.3、10.9-10.11</w:t>
            </w:r>
          </w:p>
        </w:tc>
      </w:tr>
    </w:tbl>
    <w:p>
      <w:pPr>
        <w:widowControl/>
        <w:autoSpaceDN w:val="0"/>
        <w:snapToGrid w:val="0"/>
        <w:spacing w:before="156" w:line="400" w:lineRule="exact"/>
        <w:jc w:val="left"/>
        <w:outlineLvl w:val="2"/>
        <w:rPr>
          <w:rFonts w:ascii="Times New Roman" w:hAnsi="Times New Roman" w:cs="Times New Roman"/>
          <w:b/>
        </w:rPr>
      </w:pPr>
      <w:r>
        <w:rPr>
          <w:rFonts w:hint="eastAsia" w:ascii="Times New Roman" w:hAnsi="Times New Roman" w:cs="Times New Roman"/>
          <w:b/>
        </w:rPr>
        <w:t>实验教学安排</w:t>
      </w:r>
    </w:p>
    <w:p>
      <w:pPr>
        <w:spacing w:line="400" w:lineRule="exact"/>
        <w:ind w:firstLine="359" w:firstLineChars="171"/>
        <w:rPr>
          <w:rFonts w:ascii="Times New Roman" w:hAnsi="Times New Roman" w:cs="Times New Roman"/>
          <w:b/>
        </w:rPr>
      </w:pPr>
      <w:r>
        <w:rPr>
          <w:rFonts w:hint="eastAsia" w:ascii="Times New Roman" w:hAnsi="Times New Roman" w:cs="Times New Roman"/>
        </w:rPr>
        <w:t>单独开设对应的课程设计：程序设计基础I课程设计，课程号：</w:t>
      </w:r>
      <w:r>
        <w:rPr>
          <w:rFonts w:ascii="Times New Roman" w:hAnsi="Times New Roman" w:cs="Times New Roman"/>
        </w:rPr>
        <w:t>5204212</w:t>
      </w:r>
    </w:p>
    <w:p>
      <w:pPr>
        <w:pStyle w:val="2"/>
        <w:bidi w:val="0"/>
      </w:pPr>
      <w:r>
        <w:t>三、教学方</w:t>
      </w:r>
      <w:bookmarkStart w:id="1" w:name="_GoBack"/>
      <w:bookmarkEnd w:id="1"/>
      <w:r>
        <w:t>法</w:t>
      </w:r>
    </w:p>
    <w:p>
      <w:pPr>
        <w:spacing w:line="400" w:lineRule="exact"/>
        <w:ind w:firstLine="359" w:firstLineChars="171"/>
        <w:rPr>
          <w:rFonts w:ascii="Times New Roman" w:hAnsi="Times New Roman" w:cs="Times New Roman"/>
        </w:rPr>
      </w:pPr>
      <w:r>
        <w:rPr>
          <w:rFonts w:ascii="Times New Roman" w:hAnsi="Times New Roman" w:cs="Times New Roman"/>
        </w:rPr>
        <w:t>教师讲授与上机相结合，围绕基本概念、语法以及程序设计的基本方法进行教学。要求在教学中从思想上向学生灌输计算思维的基本原则与方法，在实践层面突出培养学生对程序设计的硬件基础---冯诺依曼计算机基本组成的理解。</w:t>
      </w:r>
    </w:p>
    <w:p>
      <w:pPr>
        <w:spacing w:line="400" w:lineRule="exact"/>
        <w:ind w:firstLine="359" w:firstLineChars="171"/>
        <w:rPr>
          <w:rFonts w:ascii="Times New Roman" w:hAnsi="Times New Roman" w:cs="Times New Roman"/>
        </w:rPr>
      </w:pPr>
      <w:r>
        <w:rPr>
          <w:rFonts w:ascii="Times New Roman" w:hAnsi="Times New Roman" w:cs="Times New Roman"/>
        </w:rPr>
        <w:t>在课堂上应详细讲授每章的重点、难点内容；讲授中应注重通过必要的案例演示，启发、调动学生的思维，加深学生对有关概念、理论等内容的理解，并应采用多媒体辅助教学，加大课堂授课的知识含量。</w:t>
      </w:r>
    </w:p>
    <w:p>
      <w:pPr>
        <w:widowControl/>
        <w:snapToGrid w:val="0"/>
        <w:spacing w:line="400" w:lineRule="exact"/>
        <w:ind w:firstLine="359" w:firstLineChars="171"/>
        <w:jc w:val="left"/>
        <w:rPr>
          <w:rFonts w:ascii="Times New Roman" w:hAnsi="Times New Roman" w:cs="Times New Roman"/>
          <w:bCs/>
          <w:szCs w:val="21"/>
        </w:rPr>
      </w:pPr>
      <w:r>
        <w:rPr>
          <w:rFonts w:ascii="Times New Roman" w:hAnsi="Times New Roman" w:cs="Times New Roman"/>
        </w:rPr>
        <w:t>本课程应配套相应实验课程，保证学生有充分的上机时间，并布置相应实验内容。使学生在实践中不断发现问题并解决问题。</w:t>
      </w:r>
      <w:r>
        <w:rPr>
          <w:rFonts w:ascii="Times New Roman" w:hAnsi="Times New Roman" w:cs="Times New Roman"/>
          <w:bCs/>
          <w:szCs w:val="21"/>
        </w:rPr>
        <w:t>本课程采用的教学媒体主要有：文字教材、课件</w:t>
      </w:r>
      <w:r>
        <w:rPr>
          <w:rFonts w:hint="eastAsia" w:ascii="Times New Roman" w:hAnsi="Times New Roman" w:cs="Times New Roman"/>
          <w:bCs/>
          <w:szCs w:val="21"/>
        </w:rPr>
        <w:t>，</w:t>
      </w:r>
      <w:r>
        <w:rPr>
          <w:rFonts w:ascii="Times New Roman" w:hAnsi="Times New Roman" w:cs="Times New Roman"/>
          <w:bCs/>
          <w:szCs w:val="21"/>
        </w:rPr>
        <w:t>课件课后提供给学生。对学生的辅导，主要采用实验指导、当面答疑、E-MAIL等形式。</w:t>
      </w:r>
    </w:p>
    <w:p>
      <w:pPr>
        <w:pStyle w:val="2"/>
        <w:bidi w:val="0"/>
      </w:pPr>
      <w:r>
        <w:rPr>
          <w:rFonts w:hint="eastAsia"/>
        </w:rPr>
        <w:t>四</w:t>
      </w:r>
      <w:r>
        <w:t>、考核与评价方式及标准</w:t>
      </w:r>
    </w:p>
    <w:p>
      <w:pPr>
        <w:widowControl/>
        <w:autoSpaceDN w:val="0"/>
        <w:spacing w:line="360" w:lineRule="auto"/>
        <w:outlineLvl w:val="2"/>
        <w:rPr>
          <w:rFonts w:ascii="Times New Roman" w:hAnsi="Times New Roman" w:cs="Times New Roman"/>
        </w:rPr>
      </w:pPr>
      <w:r>
        <w:rPr>
          <w:rFonts w:ascii="Times New Roman" w:hAnsi="Times New Roman" w:cs="Times New Roman"/>
          <w:sz w:val="24"/>
        </w:rPr>
        <w:t>1、考核与评价方式</w:t>
      </w:r>
    </w:p>
    <w:tbl>
      <w:tblPr>
        <w:tblStyle w:val="7"/>
        <w:tblW w:w="90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79"/>
        <w:gridCol w:w="2963"/>
        <w:gridCol w:w="909"/>
        <w:gridCol w:w="598"/>
        <w:gridCol w:w="721"/>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single" w:color="000000" w:sz="4" w:space="0"/>
              <w:left w:val="single" w:color="000000" w:sz="4" w:space="0"/>
              <w:right w:val="single" w:color="000000" w:sz="4" w:space="0"/>
            </w:tcBorders>
            <w:vAlign w:val="top"/>
          </w:tcPr>
          <w:p>
            <w:pPr>
              <w:widowControl/>
              <w:spacing w:line="360" w:lineRule="auto"/>
              <w:jc w:val="center"/>
              <w:rPr>
                <w:sz w:val="18"/>
                <w:szCs w:val="18"/>
              </w:rPr>
            </w:pPr>
            <w:r>
              <w:rPr>
                <w:rFonts w:hint="eastAsia"/>
                <w:sz w:val="18"/>
                <w:szCs w:val="18"/>
              </w:rPr>
              <w:t>课程</w:t>
            </w:r>
            <w:r>
              <w:rPr>
                <w:sz w:val="18"/>
                <w:szCs w:val="18"/>
              </w:rPr>
              <w:t>目标</w:t>
            </w:r>
          </w:p>
        </w:tc>
        <w:tc>
          <w:tcPr>
            <w:tcW w:w="5191" w:type="dxa"/>
            <w:gridSpan w:val="4"/>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教学环节成绩比例（%）</w:t>
            </w:r>
          </w:p>
        </w:tc>
        <w:tc>
          <w:tcPr>
            <w:tcW w:w="1155" w:type="dxa"/>
            <w:tcBorders>
              <w:top w:val="single" w:color="000000" w:sz="4" w:space="0"/>
              <w:left w:val="nil"/>
              <w:bottom w:val="single" w:color="000000" w:sz="4" w:space="0"/>
              <w:right w:val="single" w:color="000000" w:sz="4" w:space="0"/>
            </w:tcBorders>
            <w:vAlign w:val="center"/>
          </w:tcPr>
          <w:p>
            <w:pPr>
              <w:widowControl/>
              <w:autoSpaceDN w:val="0"/>
              <w:spacing w:line="360" w:lineRule="auto"/>
              <w:jc w:val="center"/>
              <w:rPr>
                <w:rFonts w:ascii="Times New Roman" w:hAnsi="宋体"/>
                <w:sz w:val="24"/>
                <w:szCs w:val="24"/>
              </w:rPr>
            </w:pPr>
            <w:r>
              <w:rPr>
                <w:rFonts w:hint="eastAsia" w:ascii="宋体" w:hAnsi="宋体"/>
                <w:kern w:val="0"/>
              </w:rPr>
              <w:t>成绩（支撑点）比例（</w:t>
            </w:r>
            <w:r>
              <w:rPr>
                <w:rFonts w:hAnsi="宋体"/>
                <w:kern w:val="0"/>
              </w:rPr>
              <w:t>%</w:t>
            </w:r>
            <w:r>
              <w:rPr>
                <w:rFonts w:hint="eastAsia" w:ascii="宋体" w:hAnsi="宋体"/>
                <w:kern w:val="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left w:val="single" w:color="000000" w:sz="4" w:space="0"/>
              <w:right w:val="single" w:color="000000" w:sz="4" w:space="0"/>
            </w:tcBorders>
            <w:vAlign w:val="center"/>
          </w:tcPr>
          <w:p>
            <w:pPr>
              <w:widowControl/>
              <w:jc w:val="left"/>
              <w:rPr>
                <w:sz w:val="18"/>
                <w:szCs w:val="18"/>
              </w:rPr>
            </w:pPr>
          </w:p>
        </w:tc>
        <w:tc>
          <w:tcPr>
            <w:tcW w:w="4470" w:type="dxa"/>
            <w:gridSpan w:val="3"/>
            <w:tcBorders>
              <w:top w:val="single" w:color="000000" w:sz="4" w:space="0"/>
              <w:left w:val="nil"/>
              <w:bottom w:val="single" w:color="000000" w:sz="4" w:space="0"/>
              <w:right w:val="single" w:color="000000" w:sz="4" w:space="0"/>
            </w:tcBorders>
            <w:vAlign w:val="top"/>
          </w:tcPr>
          <w:p>
            <w:pPr>
              <w:widowControl/>
              <w:autoSpaceDN w:val="0"/>
              <w:jc w:val="center"/>
              <w:rPr>
                <w:rFonts w:ascii="宋体" w:hAnsi="宋体"/>
                <w:kern w:val="0"/>
                <w:szCs w:val="21"/>
              </w:rPr>
            </w:pPr>
            <w:r>
              <w:rPr>
                <w:rFonts w:hint="eastAsia" w:ascii="宋体" w:hAnsi="宋体"/>
                <w:kern w:val="0"/>
              </w:rPr>
              <w:t>平时成绩</w:t>
            </w:r>
          </w:p>
        </w:tc>
        <w:tc>
          <w:tcPr>
            <w:tcW w:w="721" w:type="dxa"/>
            <w:tcBorders>
              <w:top w:val="nil"/>
              <w:left w:val="nil"/>
              <w:bottom w:val="single" w:color="000000" w:sz="4" w:space="0"/>
              <w:right w:val="single" w:color="000000" w:sz="4" w:space="0"/>
            </w:tcBorders>
            <w:vAlign w:val="top"/>
          </w:tcPr>
          <w:p>
            <w:pPr>
              <w:autoSpaceDN w:val="0"/>
              <w:jc w:val="center"/>
              <w:rPr>
                <w:rFonts w:ascii="宋体" w:hAnsi="宋体"/>
                <w:kern w:val="0"/>
              </w:rPr>
            </w:pPr>
          </w:p>
          <w:p>
            <w:pPr>
              <w:autoSpaceDN w:val="0"/>
              <w:jc w:val="center"/>
              <w:rPr>
                <w:rFonts w:ascii="Times New Roman" w:hAnsi="宋体"/>
                <w:sz w:val="24"/>
                <w:szCs w:val="24"/>
              </w:rPr>
            </w:pPr>
            <w:r>
              <w:rPr>
                <w:rFonts w:hint="eastAsia" w:ascii="宋体" w:hAnsi="宋体"/>
                <w:kern w:val="0"/>
              </w:rPr>
              <w:t>课程考试</w:t>
            </w:r>
          </w:p>
        </w:tc>
        <w:tc>
          <w:tcPr>
            <w:tcW w:w="1155" w:type="dxa"/>
            <w:tcBorders>
              <w:top w:val="single" w:color="000000" w:sz="4" w:space="0"/>
              <w:left w:val="nil"/>
              <w:bottom w:val="single" w:color="000000" w:sz="4" w:space="0"/>
              <w:right w:val="single" w:color="000000" w:sz="4" w:space="0"/>
            </w:tcBorders>
            <w:vAlign w:val="center"/>
          </w:tcPr>
          <w:p>
            <w:pPr>
              <w:widowControl/>
              <w:jc w:val="left"/>
              <w:rPr>
                <w:rFonts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left w:val="single" w:color="000000" w:sz="4" w:space="0"/>
              <w:bottom w:val="single" w:color="000000" w:sz="4" w:space="0"/>
              <w:right w:val="single" w:color="000000" w:sz="4" w:space="0"/>
            </w:tcBorders>
            <w:vAlign w:val="center"/>
          </w:tcPr>
          <w:p>
            <w:pPr>
              <w:widowControl/>
              <w:jc w:val="left"/>
              <w:rPr>
                <w:sz w:val="18"/>
                <w:szCs w:val="18"/>
              </w:rPr>
            </w:pPr>
          </w:p>
        </w:tc>
        <w:tc>
          <w:tcPr>
            <w:tcW w:w="2963" w:type="dxa"/>
            <w:tcBorders>
              <w:top w:val="single" w:color="000000" w:sz="4" w:space="0"/>
              <w:left w:val="nil"/>
              <w:bottom w:val="single" w:color="000000" w:sz="4" w:space="0"/>
              <w:right w:val="single" w:color="000000" w:sz="4" w:space="0"/>
            </w:tcBorders>
            <w:vAlign w:val="top"/>
          </w:tcPr>
          <w:p>
            <w:pPr>
              <w:widowControl/>
              <w:autoSpaceDN w:val="0"/>
              <w:jc w:val="center"/>
              <w:rPr>
                <w:rFonts w:ascii="宋体" w:hAnsi="宋体"/>
                <w:kern w:val="0"/>
                <w:szCs w:val="21"/>
              </w:rPr>
            </w:pPr>
            <w:r>
              <w:rPr>
                <w:rFonts w:hint="eastAsia" w:ascii="宋体" w:hAnsi="宋体"/>
                <w:kern w:val="0"/>
              </w:rPr>
              <w:t>课堂表现</w:t>
            </w:r>
          </w:p>
        </w:tc>
        <w:tc>
          <w:tcPr>
            <w:tcW w:w="909" w:type="dxa"/>
            <w:tcBorders>
              <w:top w:val="single" w:color="000000" w:sz="4" w:space="0"/>
              <w:left w:val="nil"/>
              <w:bottom w:val="single" w:color="000000" w:sz="4" w:space="0"/>
              <w:right w:val="single" w:color="000000" w:sz="4" w:space="0"/>
            </w:tcBorders>
            <w:vAlign w:val="top"/>
          </w:tcPr>
          <w:p>
            <w:pPr>
              <w:widowControl/>
              <w:autoSpaceDN w:val="0"/>
              <w:jc w:val="center"/>
              <w:rPr>
                <w:rFonts w:ascii="宋体" w:hAnsi="宋体"/>
                <w:kern w:val="0"/>
              </w:rPr>
            </w:pPr>
          </w:p>
        </w:tc>
        <w:tc>
          <w:tcPr>
            <w:tcW w:w="598" w:type="dxa"/>
            <w:tcBorders>
              <w:top w:val="single" w:color="auto" w:sz="4" w:space="0"/>
              <w:left w:val="nil"/>
              <w:bottom w:val="single" w:color="000000" w:sz="4" w:space="0"/>
              <w:right w:val="single" w:color="auto" w:sz="4" w:space="0"/>
            </w:tcBorders>
            <w:vAlign w:val="top"/>
          </w:tcPr>
          <w:p>
            <w:pPr>
              <w:widowControl/>
              <w:autoSpaceDN w:val="0"/>
              <w:jc w:val="center"/>
              <w:rPr>
                <w:rFonts w:ascii="宋体" w:hAnsi="宋体"/>
                <w:kern w:val="0"/>
              </w:rPr>
            </w:pPr>
            <w:r>
              <w:rPr>
                <w:rFonts w:hint="eastAsia" w:ascii="宋体" w:hAnsi="宋体"/>
                <w:kern w:val="0"/>
              </w:rPr>
              <w:t>阶段考</w:t>
            </w:r>
          </w:p>
        </w:tc>
        <w:tc>
          <w:tcPr>
            <w:tcW w:w="721" w:type="dxa"/>
            <w:tcBorders>
              <w:top w:val="nil"/>
              <w:left w:val="nil"/>
              <w:bottom w:val="single" w:color="000000" w:sz="4" w:space="0"/>
              <w:right w:val="single" w:color="000000" w:sz="4" w:space="0"/>
            </w:tcBorders>
            <w:vAlign w:val="center"/>
          </w:tcPr>
          <w:p>
            <w:pPr>
              <w:widowControl/>
              <w:jc w:val="left"/>
              <w:rPr>
                <w:rFonts w:hAnsi="宋体"/>
                <w:sz w:val="24"/>
                <w:szCs w:val="24"/>
              </w:rPr>
            </w:pPr>
          </w:p>
        </w:tc>
        <w:tc>
          <w:tcPr>
            <w:tcW w:w="1155" w:type="dxa"/>
            <w:tcBorders>
              <w:top w:val="single" w:color="000000" w:sz="4" w:space="0"/>
              <w:left w:val="nil"/>
              <w:bottom w:val="single" w:color="000000" w:sz="4" w:space="0"/>
              <w:right w:val="single" w:color="000000" w:sz="4" w:space="0"/>
            </w:tcBorders>
            <w:vAlign w:val="center"/>
          </w:tcPr>
          <w:p>
            <w:pPr>
              <w:widowControl/>
              <w:jc w:val="left"/>
              <w:rPr>
                <w:rFonts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single" w:color="000000" w:sz="4" w:space="0"/>
              <w:left w:val="single" w:color="000000" w:sz="4" w:space="0"/>
              <w:bottom w:val="single" w:color="000000" w:sz="4" w:space="0"/>
              <w:right w:val="single" w:color="000000" w:sz="4" w:space="0"/>
            </w:tcBorders>
            <w:vAlign w:val="center"/>
          </w:tcPr>
          <w:p>
            <w:pPr>
              <w:widowControl/>
              <w:autoSpaceDN w:val="0"/>
              <w:spacing w:line="360" w:lineRule="auto"/>
              <w:jc w:val="center"/>
              <w:rPr>
                <w:rFonts w:hAnsi="宋体"/>
                <w:sz w:val="24"/>
                <w:szCs w:val="24"/>
              </w:rPr>
            </w:pPr>
            <w:r>
              <w:rPr>
                <w:rFonts w:hAnsi="宋体"/>
                <w:kern w:val="0"/>
              </w:rPr>
              <w:t>1</w:t>
            </w: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5</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nil"/>
              <w:left w:val="single" w:color="000000" w:sz="4" w:space="0"/>
              <w:right w:val="single" w:color="000000" w:sz="4" w:space="0"/>
            </w:tcBorders>
            <w:vAlign w:val="center"/>
          </w:tcPr>
          <w:p>
            <w:pPr>
              <w:autoSpaceDN w:val="0"/>
              <w:spacing w:line="360" w:lineRule="auto"/>
              <w:jc w:val="center"/>
              <w:rPr>
                <w:rFonts w:hAnsi="宋体"/>
                <w:sz w:val="24"/>
                <w:szCs w:val="24"/>
              </w:rPr>
            </w:pPr>
            <w:r>
              <w:rPr>
                <w:rFonts w:hAnsi="宋体"/>
                <w:kern w:val="0"/>
              </w:rPr>
              <w:t>2</w:t>
            </w: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2</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18</w:t>
            </w: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20</w:t>
            </w: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left w:val="single" w:color="000000" w:sz="4" w:space="0"/>
              <w:bottom w:val="single" w:color="000000" w:sz="4" w:space="0"/>
              <w:right w:val="single" w:color="000000" w:sz="4" w:space="0"/>
            </w:tcBorders>
            <w:vAlign w:val="center"/>
          </w:tcPr>
          <w:p>
            <w:pPr>
              <w:widowControl/>
              <w:jc w:val="left"/>
              <w:rPr>
                <w:rFonts w:hAnsi="宋体"/>
                <w:sz w:val="24"/>
                <w:szCs w:val="24"/>
              </w:rPr>
            </w:pP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0</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11</w:t>
            </w: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4</w:t>
            </w: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single" w:color="000000" w:sz="4" w:space="0"/>
              <w:left w:val="single" w:color="000000" w:sz="4" w:space="0"/>
              <w:bottom w:val="single" w:color="000000" w:sz="4" w:space="0"/>
              <w:right w:val="single" w:color="000000" w:sz="4" w:space="0"/>
            </w:tcBorders>
            <w:vAlign w:val="center"/>
          </w:tcPr>
          <w:p>
            <w:pPr>
              <w:widowControl/>
              <w:autoSpaceDN w:val="0"/>
              <w:spacing w:line="360" w:lineRule="auto"/>
              <w:jc w:val="center"/>
              <w:rPr>
                <w:rFonts w:hAnsi="宋体"/>
                <w:sz w:val="24"/>
                <w:szCs w:val="24"/>
              </w:rPr>
            </w:pPr>
            <w:r>
              <w:rPr>
                <w:rFonts w:hAnsi="宋体"/>
                <w:kern w:val="0"/>
              </w:rPr>
              <w:t>3</w:t>
            </w: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3</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11</w:t>
            </w: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16</w:t>
            </w: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single" w:color="000000" w:sz="4" w:space="0"/>
              <w:left w:val="single" w:color="000000" w:sz="4" w:space="0"/>
              <w:bottom w:val="single" w:color="000000" w:sz="4" w:space="0"/>
              <w:right w:val="single" w:color="000000" w:sz="4" w:space="0"/>
            </w:tcBorders>
            <w:vAlign w:val="center"/>
          </w:tcPr>
          <w:p>
            <w:pPr>
              <w:widowControl/>
              <w:autoSpaceDN w:val="0"/>
              <w:spacing w:line="360" w:lineRule="auto"/>
              <w:jc w:val="center"/>
              <w:rPr>
                <w:rFonts w:hAnsi="宋体"/>
                <w:sz w:val="24"/>
                <w:szCs w:val="24"/>
              </w:rPr>
            </w:pPr>
            <w:r>
              <w:rPr>
                <w:rFonts w:hAnsi="宋体"/>
                <w:kern w:val="0"/>
              </w:rPr>
              <w:t>4</w:t>
            </w: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10</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679" w:type="dxa"/>
            <w:tcBorders>
              <w:top w:val="single" w:color="000000" w:sz="4" w:space="0"/>
              <w:left w:val="single" w:color="000000" w:sz="4" w:space="0"/>
              <w:bottom w:val="single" w:color="000000" w:sz="4" w:space="0"/>
              <w:right w:val="single" w:color="000000" w:sz="4" w:space="0"/>
            </w:tcBorders>
            <w:vAlign w:val="center"/>
          </w:tcPr>
          <w:p>
            <w:pPr>
              <w:widowControl/>
              <w:autoSpaceDN w:val="0"/>
              <w:spacing w:line="360" w:lineRule="auto"/>
              <w:jc w:val="center"/>
              <w:rPr>
                <w:rFonts w:ascii="Times New Roman" w:hAnsi="宋体"/>
                <w:sz w:val="24"/>
                <w:szCs w:val="24"/>
              </w:rPr>
            </w:pPr>
            <w:r>
              <w:rPr>
                <w:rFonts w:hint="eastAsia" w:ascii="宋体" w:hAnsi="宋体"/>
                <w:kern w:val="0"/>
              </w:rPr>
              <w:t>合计(成绩构成）</w:t>
            </w:r>
          </w:p>
        </w:tc>
        <w:tc>
          <w:tcPr>
            <w:tcW w:w="2963"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szCs w:val="21"/>
              </w:rPr>
            </w:pPr>
            <w:r>
              <w:rPr>
                <w:rFonts w:hint="eastAsia" w:ascii="宋体" w:hAnsi="宋体"/>
                <w:kern w:val="0"/>
              </w:rPr>
              <w:t xml:space="preserve"> 20</w:t>
            </w:r>
          </w:p>
        </w:tc>
        <w:tc>
          <w:tcPr>
            <w:tcW w:w="909"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p>
        </w:tc>
        <w:tc>
          <w:tcPr>
            <w:tcW w:w="598"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40</w:t>
            </w:r>
          </w:p>
        </w:tc>
        <w:tc>
          <w:tcPr>
            <w:tcW w:w="721"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40</w:t>
            </w:r>
          </w:p>
        </w:tc>
        <w:tc>
          <w:tcPr>
            <w:tcW w:w="1155" w:type="dxa"/>
            <w:tcBorders>
              <w:top w:val="single" w:color="000000" w:sz="4" w:space="0"/>
              <w:left w:val="nil"/>
              <w:bottom w:val="single" w:color="000000" w:sz="4" w:space="0"/>
              <w:right w:val="single" w:color="000000" w:sz="4" w:space="0"/>
            </w:tcBorders>
            <w:vAlign w:val="center"/>
          </w:tcPr>
          <w:p>
            <w:pPr>
              <w:widowControl/>
              <w:autoSpaceDN w:val="0"/>
              <w:jc w:val="center"/>
              <w:rPr>
                <w:rFonts w:ascii="宋体" w:hAnsi="宋体"/>
                <w:kern w:val="0"/>
              </w:rPr>
            </w:pPr>
            <w:r>
              <w:rPr>
                <w:rFonts w:hint="eastAsia" w:ascii="宋体" w:hAnsi="宋体"/>
                <w:kern w:val="0"/>
              </w:rPr>
              <w:t>100</w:t>
            </w:r>
          </w:p>
        </w:tc>
      </w:tr>
    </w:tbl>
    <w:p>
      <w:pPr>
        <w:widowControl/>
        <w:tabs>
          <w:tab w:val="left" w:pos="2001"/>
          <w:tab w:val="center" w:pos="4213"/>
        </w:tabs>
        <w:autoSpaceDN w:val="0"/>
        <w:spacing w:line="360" w:lineRule="auto"/>
        <w:jc w:val="left"/>
        <w:rPr>
          <w:rFonts w:hAnsi="宋体"/>
        </w:rPr>
      </w:pPr>
    </w:p>
    <w:p>
      <w:pPr>
        <w:widowControl/>
        <w:autoSpaceDN w:val="0"/>
        <w:spacing w:line="360" w:lineRule="auto"/>
        <w:jc w:val="center"/>
        <w:rPr>
          <w:rFonts w:ascii="Times New Roman" w:hAnsi="Times New Roman" w:cs="Times New Roman"/>
          <w:kern w:val="0"/>
          <w:sz w:val="24"/>
        </w:rPr>
      </w:pPr>
    </w:p>
    <w:p>
      <w:pPr>
        <w:widowControl/>
        <w:autoSpaceDN w:val="0"/>
        <w:spacing w:line="360" w:lineRule="auto"/>
        <w:outlineLvl w:val="2"/>
        <w:rPr>
          <w:rFonts w:ascii="Times New Roman" w:hAnsi="Times New Roman" w:cs="Times New Roman"/>
        </w:rPr>
      </w:pPr>
      <w:r>
        <w:rPr>
          <w:rFonts w:ascii="Times New Roman" w:hAnsi="Times New Roman" w:cs="Times New Roman"/>
          <w:kern w:val="0"/>
          <w:sz w:val="24"/>
        </w:rPr>
        <w:t>2、考核与评价标准细则</w:t>
      </w:r>
    </w:p>
    <w:p>
      <w:pPr>
        <w:autoSpaceDN w:val="0"/>
        <w:spacing w:line="460" w:lineRule="exact"/>
        <w:outlineLvl w:val="3"/>
        <w:rPr>
          <w:rFonts w:ascii="Times New Roman" w:hAnsi="Times New Roman" w:cs="Times New Roman"/>
        </w:rPr>
      </w:pPr>
      <w:r>
        <w:rPr>
          <w:rFonts w:ascii="Times New Roman" w:hAnsi="Times New Roman" w:cs="Times New Roman"/>
          <w:kern w:val="0"/>
        </w:rPr>
        <w:t>1）</w:t>
      </w:r>
      <w:r>
        <w:rPr>
          <w:rFonts w:ascii="Times New Roman" w:hAnsi="Times New Roman" w:cs="Times New Roman"/>
          <w:b/>
          <w:kern w:val="0"/>
        </w:rPr>
        <w:t>平时成绩</w:t>
      </w:r>
    </w:p>
    <w:p>
      <w:pPr>
        <w:autoSpaceDN w:val="0"/>
        <w:spacing w:line="460" w:lineRule="exact"/>
        <w:outlineLvl w:val="4"/>
        <w:rPr>
          <w:rFonts w:ascii="Times New Roman" w:hAnsi="Times New Roman" w:cs="Times New Roman"/>
        </w:rPr>
      </w:pPr>
      <w:r>
        <w:rPr>
          <w:rFonts w:ascii="Times New Roman" w:hAnsi="Times New Roman" w:cs="Times New Roman"/>
          <w:kern w:val="0"/>
        </w:rPr>
        <w:t>（1）</w:t>
      </w:r>
      <w:r>
        <w:rPr>
          <w:rFonts w:ascii="Times New Roman" w:hAnsi="Times New Roman" w:cs="Times New Roman"/>
          <w:b/>
          <w:kern w:val="0"/>
        </w:rPr>
        <w:t>课堂表现评价标准：</w:t>
      </w:r>
    </w:p>
    <w:tbl>
      <w:tblPr>
        <w:tblStyle w:val="7"/>
        <w:tblW w:w="78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8"/>
        <w:gridCol w:w="1843"/>
        <w:gridCol w:w="1559"/>
        <w:gridCol w:w="1276"/>
        <w:gridCol w:w="1559"/>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78"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课程目标</w:t>
            </w:r>
          </w:p>
        </w:tc>
        <w:tc>
          <w:tcPr>
            <w:tcW w:w="6237" w:type="dxa"/>
            <w:gridSpan w:val="4"/>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评价标准</w:t>
            </w:r>
          </w:p>
        </w:tc>
        <w:tc>
          <w:tcPr>
            <w:tcW w:w="904" w:type="dxa"/>
            <w:vMerge w:val="restart"/>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成绩比例（%）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5" w:hRule="atLeast"/>
          <w:jc w:val="center"/>
        </w:trPr>
        <w:tc>
          <w:tcPr>
            <w:tcW w:w="678"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 w:val="24"/>
              </w:rPr>
            </w:pPr>
          </w:p>
        </w:tc>
        <w:tc>
          <w:tcPr>
            <w:tcW w:w="184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优秀</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良好</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合格</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不合格</w:t>
            </w:r>
          </w:p>
        </w:tc>
        <w:tc>
          <w:tcPr>
            <w:tcW w:w="904" w:type="dxa"/>
            <w:vMerge w:val="continue"/>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autoSpaceDN w:val="0"/>
              <w:rPr>
                <w:rFonts w:ascii="Times New Roman" w:hAnsi="Times New Roman" w:cs="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678" w:type="dxa"/>
            <w:tcBorders>
              <w:top w:val="nil"/>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rPr>
                <w:rFonts w:ascii="Times New Roman" w:hAnsi="Times New Roman" w:cs="Times New Roman"/>
              </w:rPr>
            </w:pPr>
            <w:r>
              <w:rPr>
                <w:rFonts w:ascii="Times New Roman" w:hAnsi="Times New Roman" w:cs="Times New Roman"/>
                <w:kern w:val="0"/>
              </w:rPr>
              <w:t>1</w:t>
            </w:r>
          </w:p>
          <w:p>
            <w:pPr>
              <w:widowControl/>
              <w:autoSpaceDN w:val="0"/>
              <w:spacing w:line="360" w:lineRule="auto"/>
              <w:jc w:val="center"/>
              <w:rPr>
                <w:rFonts w:ascii="Times New Roman" w:hAnsi="Times New Roman" w:cs="Times New Roman"/>
                <w:sz w:val="24"/>
              </w:rPr>
            </w:pPr>
          </w:p>
        </w:tc>
        <w:tc>
          <w:tcPr>
            <w:tcW w:w="184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宋体" w:hAnsi="宋体"/>
              </w:rPr>
            </w:pPr>
            <w:r>
              <w:rPr>
                <w:rFonts w:ascii="宋体" w:hAnsi="宋体"/>
              </w:rPr>
              <w:t>学习</w:t>
            </w:r>
            <w:r>
              <w:rPr>
                <w:rFonts w:hint="eastAsia" w:ascii="宋体" w:hAnsi="宋体"/>
              </w:rPr>
              <w:t>积极主动，</w:t>
            </w:r>
          </w:p>
          <w:p>
            <w:pPr>
              <w:widowControl/>
              <w:autoSpaceDN w:val="0"/>
              <w:rPr>
                <w:rFonts w:ascii="Times New Roman" w:hAnsi="Times New Roman" w:cs="Times New Roman"/>
                <w:sz w:val="24"/>
              </w:rPr>
            </w:pPr>
            <w:r>
              <w:rPr>
                <w:rFonts w:hint="eastAsia" w:ascii="Times New Roman" w:hAnsi="Times New Roman" w:cs="Times New Roman"/>
                <w:kern w:val="0"/>
              </w:rPr>
              <w:t>能</w:t>
            </w:r>
            <w:r>
              <w:rPr>
                <w:rFonts w:ascii="Times New Roman" w:hAnsi="Times New Roman" w:cs="Times New Roman"/>
                <w:kern w:val="0"/>
              </w:rPr>
              <w:t>按照要求完成预习；理论课准备充分，认真听讲，回答问题积极，能正确回答老师问题</w:t>
            </w:r>
            <w:r>
              <w:rPr>
                <w:rFonts w:hint="eastAsia" w:ascii="Times New Roman" w:hAnsi="Times New Roman" w:cs="Times New Roman"/>
                <w:kern w:val="0"/>
              </w:rPr>
              <w:t>。对</w:t>
            </w:r>
            <w:r>
              <w:rPr>
                <w:rFonts w:ascii="宋体" w:hAnsi="宋体"/>
              </w:rPr>
              <w:t>程序员应该具备的职业道德</w:t>
            </w:r>
            <w:r>
              <w:rPr>
                <w:rFonts w:hint="eastAsia" w:ascii="宋体" w:hAnsi="宋体"/>
              </w:rPr>
              <w:t>、</w:t>
            </w:r>
            <w:r>
              <w:rPr>
                <w:rFonts w:ascii="宋体" w:hAnsi="宋体"/>
              </w:rPr>
              <w:t>职业操守和规范</w:t>
            </w:r>
            <w:r>
              <w:rPr>
                <w:rFonts w:hint="eastAsia" w:ascii="宋体" w:hAnsi="宋体"/>
              </w:rPr>
              <w:t>有正确的理解。</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ascii="宋体" w:hAnsi="宋体"/>
              </w:rPr>
              <w:t>学习</w:t>
            </w:r>
            <w:r>
              <w:rPr>
                <w:rFonts w:hint="eastAsia" w:ascii="宋体" w:hAnsi="宋体"/>
              </w:rPr>
              <w:t>态度端正，可以</w:t>
            </w:r>
            <w:r>
              <w:rPr>
                <w:rFonts w:ascii="Times New Roman" w:hAnsi="Times New Roman" w:cs="Times New Roman"/>
                <w:kern w:val="0"/>
              </w:rPr>
              <w:t>按要求完成预习；</w:t>
            </w:r>
            <w:r>
              <w:rPr>
                <w:rFonts w:hint="eastAsia" w:ascii="Times New Roman" w:hAnsi="Times New Roman" w:cs="Times New Roman"/>
                <w:kern w:val="0"/>
              </w:rPr>
              <w:t>能</w:t>
            </w:r>
            <w:r>
              <w:rPr>
                <w:rFonts w:ascii="Times New Roman" w:hAnsi="Times New Roman" w:cs="Times New Roman"/>
                <w:kern w:val="0"/>
              </w:rPr>
              <w:t>认真听讲，回答问题</w:t>
            </w:r>
            <w:r>
              <w:rPr>
                <w:rFonts w:hint="eastAsia" w:ascii="Times New Roman" w:hAnsi="Times New Roman" w:cs="Times New Roman"/>
                <w:kern w:val="0"/>
              </w:rPr>
              <w:t>较为</w:t>
            </w:r>
            <w:r>
              <w:rPr>
                <w:rFonts w:ascii="Times New Roman" w:hAnsi="Times New Roman" w:cs="Times New Roman"/>
                <w:kern w:val="0"/>
              </w:rPr>
              <w:t>积极，</w:t>
            </w:r>
            <w:r>
              <w:rPr>
                <w:rFonts w:hint="eastAsia" w:ascii="Times New Roman" w:hAnsi="Times New Roman" w:cs="Times New Roman"/>
                <w:kern w:val="0"/>
              </w:rPr>
              <w:t>可</w:t>
            </w:r>
            <w:r>
              <w:rPr>
                <w:rFonts w:ascii="Times New Roman" w:hAnsi="Times New Roman" w:cs="Times New Roman"/>
                <w:kern w:val="0"/>
              </w:rPr>
              <w:t>正确回答老师问题</w:t>
            </w:r>
            <w:r>
              <w:rPr>
                <w:rFonts w:hint="eastAsia" w:ascii="Times New Roman" w:hAnsi="Times New Roman" w:cs="Times New Roman"/>
                <w:kern w:val="0"/>
              </w:rPr>
              <w:t>。对</w:t>
            </w:r>
            <w:r>
              <w:rPr>
                <w:rFonts w:ascii="宋体" w:hAnsi="宋体"/>
              </w:rPr>
              <w:t>程序员应该具备的职业道德</w:t>
            </w:r>
            <w:r>
              <w:rPr>
                <w:rFonts w:hint="eastAsia" w:ascii="宋体" w:hAnsi="宋体"/>
              </w:rPr>
              <w:t>、</w:t>
            </w:r>
            <w:r>
              <w:rPr>
                <w:rFonts w:ascii="宋体" w:hAnsi="宋体"/>
              </w:rPr>
              <w:t>职业操守和规范</w:t>
            </w:r>
            <w:r>
              <w:rPr>
                <w:rFonts w:hint="eastAsia" w:ascii="宋体" w:hAnsi="宋体"/>
              </w:rPr>
              <w:t>有较为正确的理解。</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ascii="Times New Roman" w:hAnsi="Times New Roman" w:cs="Times New Roman"/>
                <w:kern w:val="0"/>
              </w:rPr>
              <w:t>完成预习</w:t>
            </w:r>
            <w:r>
              <w:rPr>
                <w:rFonts w:hint="eastAsia" w:ascii="Times New Roman" w:hAnsi="Times New Roman" w:cs="Times New Roman"/>
                <w:kern w:val="0"/>
              </w:rPr>
              <w:t>不够充分，很少主动回答</w:t>
            </w:r>
            <w:r>
              <w:rPr>
                <w:rFonts w:ascii="Times New Roman" w:hAnsi="Times New Roman" w:cs="Times New Roman"/>
                <w:kern w:val="0"/>
              </w:rPr>
              <w:t>问题，</w:t>
            </w:r>
            <w:r>
              <w:rPr>
                <w:rFonts w:hint="eastAsia" w:ascii="Times New Roman" w:hAnsi="Times New Roman" w:cs="Times New Roman"/>
                <w:kern w:val="0"/>
              </w:rPr>
              <w:t>正确回答问题存在一定的难度。对</w:t>
            </w:r>
            <w:r>
              <w:rPr>
                <w:rFonts w:ascii="宋体" w:hAnsi="宋体"/>
              </w:rPr>
              <w:t>程序员应该具备的职业道德</w:t>
            </w:r>
            <w:r>
              <w:rPr>
                <w:rFonts w:hint="eastAsia" w:ascii="宋体" w:hAnsi="宋体"/>
              </w:rPr>
              <w:t>、</w:t>
            </w:r>
            <w:r>
              <w:rPr>
                <w:rFonts w:ascii="宋体" w:hAnsi="宋体"/>
              </w:rPr>
              <w:t>职业操守和规范</w:t>
            </w:r>
            <w:r>
              <w:rPr>
                <w:rFonts w:hint="eastAsia" w:ascii="宋体" w:hAnsi="宋体"/>
              </w:rPr>
              <w:t>的理解不够充分。</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ascii="Times New Roman" w:hAnsi="Times New Roman" w:cs="Times New Roman"/>
                <w:kern w:val="0"/>
              </w:rPr>
              <w:t>理论课不能做到预习和理论准备。</w:t>
            </w:r>
            <w:r>
              <w:rPr>
                <w:rFonts w:hint="eastAsia" w:ascii="Times New Roman" w:hAnsi="Times New Roman" w:cs="Times New Roman"/>
                <w:kern w:val="0"/>
              </w:rPr>
              <w:t>回答</w:t>
            </w:r>
            <w:r>
              <w:rPr>
                <w:rFonts w:ascii="Times New Roman" w:hAnsi="Times New Roman" w:cs="Times New Roman"/>
                <w:kern w:val="0"/>
              </w:rPr>
              <w:t>问题</w:t>
            </w:r>
            <w:r>
              <w:rPr>
                <w:rFonts w:hint="eastAsia" w:ascii="Times New Roman" w:hAnsi="Times New Roman" w:cs="Times New Roman"/>
                <w:kern w:val="0"/>
              </w:rPr>
              <w:t>不积极。对</w:t>
            </w:r>
            <w:r>
              <w:rPr>
                <w:rFonts w:ascii="宋体" w:hAnsi="宋体"/>
              </w:rPr>
              <w:t>程序员应该具备的职业道德</w:t>
            </w:r>
            <w:r>
              <w:rPr>
                <w:rFonts w:hint="eastAsia" w:ascii="宋体" w:hAnsi="宋体"/>
              </w:rPr>
              <w:t>、</w:t>
            </w:r>
            <w:r>
              <w:rPr>
                <w:rFonts w:ascii="宋体" w:hAnsi="宋体"/>
              </w:rPr>
              <w:t>职业操守和规范</w:t>
            </w:r>
            <w:r>
              <w:rPr>
                <w:rFonts w:hint="eastAsia" w:ascii="宋体" w:hAnsi="宋体"/>
              </w:rPr>
              <w:t>的理解不够充分。</w:t>
            </w:r>
          </w:p>
        </w:tc>
        <w:tc>
          <w:tcPr>
            <w:tcW w:w="9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678" w:type="dxa"/>
            <w:tcBorders>
              <w:top w:val="nil"/>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rPr>
                <w:rFonts w:ascii="Times New Roman" w:hAnsi="Times New Roman" w:cs="Times New Roman"/>
                <w:kern w:val="0"/>
              </w:rPr>
            </w:pPr>
            <w:r>
              <w:rPr>
                <w:rFonts w:ascii="Times New Roman" w:hAnsi="Times New Roman" w:cs="Times New Roman"/>
                <w:kern w:val="0"/>
              </w:rPr>
              <w:t>2</w:t>
            </w:r>
          </w:p>
        </w:tc>
        <w:tc>
          <w:tcPr>
            <w:tcW w:w="184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9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spacing w:line="360" w:lineRule="auto"/>
              <w:jc w:val="center"/>
              <w:rPr>
                <w:rFonts w:ascii="Times New Roman" w:hAnsi="Times New Roman" w:cs="Times New Roman"/>
                <w:kern w:val="0"/>
              </w:rPr>
            </w:pPr>
            <w:r>
              <w:rPr>
                <w:rFonts w:hint="eastAsia" w:ascii="Times New Roman" w:hAnsi="Times New Roman" w:cs="Times New Roman"/>
                <w:kern w:val="0"/>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678" w:type="dxa"/>
            <w:tcBorders>
              <w:top w:val="nil"/>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rPr>
                <w:rFonts w:ascii="Times New Roman" w:hAnsi="Times New Roman" w:cs="Times New Roman"/>
                <w:kern w:val="0"/>
              </w:rPr>
            </w:pPr>
            <w:r>
              <w:rPr>
                <w:rFonts w:ascii="Times New Roman" w:hAnsi="Times New Roman" w:cs="Times New Roman"/>
                <w:kern w:val="0"/>
              </w:rPr>
              <w:t>3</w:t>
            </w:r>
          </w:p>
        </w:tc>
        <w:tc>
          <w:tcPr>
            <w:tcW w:w="184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kern w:val="0"/>
              </w:rPr>
            </w:pPr>
          </w:p>
        </w:tc>
        <w:tc>
          <w:tcPr>
            <w:tcW w:w="9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spacing w:line="360" w:lineRule="auto"/>
              <w:jc w:val="center"/>
              <w:rPr>
                <w:rFonts w:ascii="Times New Roman" w:hAnsi="Times New Roman" w:cs="Times New Roman"/>
                <w:kern w:val="0"/>
              </w:rPr>
            </w:pPr>
            <w:r>
              <w:rPr>
                <w:rFonts w:hint="eastAsia" w:ascii="Times New Roman" w:hAnsi="Times New Roman" w:cs="Times New Roman"/>
                <w:kern w:val="0"/>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678" w:type="dxa"/>
            <w:tcBorders>
              <w:top w:val="nil"/>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rPr>
                <w:rFonts w:ascii="Times New Roman" w:hAnsi="Times New Roman" w:cs="Times New Roman"/>
                <w:kern w:val="0"/>
              </w:rPr>
            </w:pPr>
          </w:p>
          <w:p>
            <w:pPr>
              <w:widowControl/>
              <w:autoSpaceDN w:val="0"/>
              <w:rPr>
                <w:rFonts w:ascii="Times New Roman" w:hAnsi="Times New Roman" w:cs="Times New Roman"/>
              </w:rPr>
            </w:pPr>
            <w:r>
              <w:rPr>
                <w:rFonts w:ascii="Times New Roman" w:hAnsi="Times New Roman" w:cs="Times New Roman"/>
                <w:kern w:val="0"/>
              </w:rPr>
              <w:t>4</w:t>
            </w:r>
          </w:p>
          <w:p>
            <w:pPr>
              <w:rPr>
                <w:rFonts w:ascii="Times New Roman" w:hAnsi="Times New Roman" w:cs="Times New Roman"/>
                <w:sz w:val="24"/>
              </w:rPr>
            </w:pPr>
          </w:p>
        </w:tc>
        <w:tc>
          <w:tcPr>
            <w:tcW w:w="184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hint="eastAsia" w:ascii="宋体" w:hAnsi="宋体"/>
              </w:rPr>
              <w:t>可以</w:t>
            </w:r>
            <w:r>
              <w:rPr>
                <w:rFonts w:ascii="宋体" w:hAnsi="宋体"/>
              </w:rPr>
              <w:t>通过</w:t>
            </w:r>
            <w:r>
              <w:rPr>
                <w:rFonts w:hint="eastAsia" w:ascii="宋体" w:hAnsi="宋体"/>
              </w:rPr>
              <w:t>课程学习</w:t>
            </w:r>
            <w:r>
              <w:rPr>
                <w:rFonts w:ascii="宋体" w:hAnsi="宋体"/>
              </w:rPr>
              <w:t>理解计算机的基本组成及工作原理，</w:t>
            </w:r>
            <w:r>
              <w:rPr>
                <w:rFonts w:hint="eastAsia" w:ascii="宋体" w:hAnsi="宋体"/>
              </w:rPr>
              <w:t>积极主动总结本专业</w:t>
            </w:r>
            <w:r>
              <w:rPr>
                <w:rFonts w:ascii="宋体" w:hAnsi="宋体"/>
              </w:rPr>
              <w:t>技术发展规律，</w:t>
            </w:r>
            <w:r>
              <w:rPr>
                <w:rFonts w:hint="eastAsia" w:ascii="宋体" w:hAnsi="宋体"/>
              </w:rPr>
              <w:t>能够在学习中不断提高自己</w:t>
            </w:r>
            <w:r>
              <w:rPr>
                <w:rFonts w:ascii="宋体" w:hAnsi="宋体"/>
              </w:rPr>
              <w:t>对技术问题的理解能力，归纳总结能力</w:t>
            </w:r>
            <w:r>
              <w:rPr>
                <w:rFonts w:hint="eastAsia" w:ascii="宋体" w:hAnsi="宋体"/>
              </w:rPr>
              <w:t>，可</w:t>
            </w:r>
            <w:r>
              <w:rPr>
                <w:rFonts w:ascii="宋体" w:hAnsi="宋体"/>
              </w:rPr>
              <w:t>提出有见地</w:t>
            </w:r>
            <w:r>
              <w:rPr>
                <w:rFonts w:hint="eastAsia" w:ascii="宋体" w:hAnsi="宋体"/>
              </w:rPr>
              <w:t>的</w:t>
            </w:r>
            <w:r>
              <w:rPr>
                <w:rFonts w:ascii="宋体" w:hAnsi="宋体"/>
              </w:rPr>
              <w:t>问题</w:t>
            </w:r>
            <w:r>
              <w:rPr>
                <w:rFonts w:hint="eastAsia" w:ascii="宋体" w:hAnsi="宋体"/>
              </w:rPr>
              <w:t>。</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hint="eastAsia" w:ascii="宋体" w:hAnsi="宋体"/>
              </w:rPr>
              <w:t>基本可以</w:t>
            </w:r>
            <w:r>
              <w:rPr>
                <w:rFonts w:ascii="宋体" w:hAnsi="宋体"/>
              </w:rPr>
              <w:t>通过</w:t>
            </w:r>
            <w:r>
              <w:rPr>
                <w:rFonts w:hint="eastAsia" w:ascii="宋体" w:hAnsi="宋体"/>
              </w:rPr>
              <w:t>课程学习</w:t>
            </w:r>
            <w:r>
              <w:rPr>
                <w:rFonts w:ascii="宋体" w:hAnsi="宋体"/>
              </w:rPr>
              <w:t>理解计算机的基本组成及工作原理，</w:t>
            </w:r>
            <w:r>
              <w:rPr>
                <w:rFonts w:hint="eastAsia" w:ascii="宋体" w:hAnsi="宋体"/>
              </w:rPr>
              <w:t>可以</w:t>
            </w:r>
            <w:r>
              <w:rPr>
                <w:rFonts w:ascii="宋体" w:hAnsi="宋体"/>
              </w:rPr>
              <w:t>理解</w:t>
            </w:r>
            <w:r>
              <w:rPr>
                <w:rFonts w:hint="eastAsia" w:ascii="宋体" w:hAnsi="宋体"/>
              </w:rPr>
              <w:t>本专业</w:t>
            </w:r>
            <w:r>
              <w:rPr>
                <w:rFonts w:ascii="宋体" w:hAnsi="宋体"/>
              </w:rPr>
              <w:t>技术发展规律，</w:t>
            </w:r>
            <w:r>
              <w:rPr>
                <w:rFonts w:hint="eastAsia" w:ascii="宋体" w:hAnsi="宋体"/>
              </w:rPr>
              <w:t>能够在学习中不断提高自己</w:t>
            </w:r>
            <w:r>
              <w:rPr>
                <w:rFonts w:ascii="宋体" w:hAnsi="宋体"/>
              </w:rPr>
              <w:t>对技术问题的理解能力，归纳总结能力</w:t>
            </w:r>
            <w:r>
              <w:rPr>
                <w:rFonts w:hint="eastAsia" w:ascii="宋体" w:hAnsi="宋体"/>
              </w:rPr>
              <w:t>。</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ascii="宋体" w:hAnsi="宋体"/>
              </w:rPr>
              <w:t>通过</w:t>
            </w:r>
            <w:r>
              <w:rPr>
                <w:rFonts w:hint="eastAsia" w:ascii="宋体" w:hAnsi="宋体"/>
              </w:rPr>
              <w:t>课程学习</w:t>
            </w:r>
            <w:r>
              <w:rPr>
                <w:rFonts w:ascii="宋体" w:hAnsi="宋体"/>
              </w:rPr>
              <w:t>理解计算机的基本组成及工作原理</w:t>
            </w:r>
            <w:r>
              <w:rPr>
                <w:rFonts w:hint="eastAsia" w:ascii="宋体" w:hAnsi="宋体"/>
              </w:rPr>
              <w:t>有一定困难</w:t>
            </w:r>
            <w:r>
              <w:rPr>
                <w:rFonts w:ascii="宋体" w:hAnsi="宋体"/>
              </w:rPr>
              <w:t>，</w:t>
            </w:r>
            <w:r>
              <w:rPr>
                <w:rFonts w:hint="eastAsia" w:ascii="宋体" w:hAnsi="宋体"/>
              </w:rPr>
              <w:t>对程序设计以外的</w:t>
            </w:r>
            <w:r>
              <w:rPr>
                <w:rFonts w:ascii="宋体" w:hAnsi="宋体"/>
              </w:rPr>
              <w:t>技术发展规律</w:t>
            </w:r>
            <w:r>
              <w:rPr>
                <w:rFonts w:hint="eastAsia" w:ascii="宋体" w:hAnsi="宋体"/>
              </w:rPr>
              <w:t>缺乏兴趣</w:t>
            </w:r>
            <w:r>
              <w:rPr>
                <w:rFonts w:ascii="宋体" w:hAnsi="宋体"/>
              </w:rPr>
              <w:t>，</w:t>
            </w:r>
            <w:r>
              <w:rPr>
                <w:rFonts w:hint="eastAsia" w:ascii="宋体" w:hAnsi="宋体"/>
              </w:rPr>
              <w:t>独立学习的能力较差。</w:t>
            </w:r>
          </w:p>
        </w:tc>
        <w:tc>
          <w:tcPr>
            <w:tcW w:w="1559"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rPr>
                <w:rFonts w:ascii="Times New Roman" w:hAnsi="Times New Roman" w:cs="Times New Roman"/>
                <w:sz w:val="24"/>
              </w:rPr>
            </w:pPr>
            <w:r>
              <w:rPr>
                <w:rFonts w:hint="eastAsia" w:ascii="宋体" w:hAnsi="宋体"/>
              </w:rPr>
              <w:t>对</w:t>
            </w:r>
            <w:r>
              <w:rPr>
                <w:rFonts w:ascii="宋体" w:hAnsi="宋体"/>
              </w:rPr>
              <w:t>计算机的基本组成及工作原理</w:t>
            </w:r>
            <w:r>
              <w:rPr>
                <w:rFonts w:hint="eastAsia" w:ascii="宋体" w:hAnsi="宋体"/>
              </w:rPr>
              <w:t>掌握不足</w:t>
            </w:r>
            <w:r>
              <w:rPr>
                <w:rFonts w:ascii="宋体" w:hAnsi="宋体"/>
              </w:rPr>
              <w:t>，</w:t>
            </w:r>
            <w:r>
              <w:rPr>
                <w:rFonts w:hint="eastAsia" w:ascii="宋体" w:hAnsi="宋体"/>
              </w:rPr>
              <w:t>不能很好</w:t>
            </w:r>
            <w:r>
              <w:rPr>
                <w:rFonts w:ascii="宋体" w:hAnsi="宋体"/>
              </w:rPr>
              <w:t>理解</w:t>
            </w:r>
            <w:r>
              <w:rPr>
                <w:rFonts w:hint="eastAsia" w:ascii="宋体" w:hAnsi="宋体"/>
              </w:rPr>
              <w:t>本专业</w:t>
            </w:r>
            <w:r>
              <w:rPr>
                <w:rFonts w:ascii="宋体" w:hAnsi="宋体"/>
              </w:rPr>
              <w:t>技术发展规律，</w:t>
            </w:r>
            <w:r>
              <w:rPr>
                <w:rFonts w:hint="eastAsia" w:ascii="宋体" w:hAnsi="宋体"/>
              </w:rPr>
              <w:t>独立学习的能力较差。</w:t>
            </w:r>
          </w:p>
        </w:tc>
        <w:tc>
          <w:tcPr>
            <w:tcW w:w="904"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top"/>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70</w:t>
            </w:r>
          </w:p>
        </w:tc>
      </w:tr>
    </w:tbl>
    <w:p>
      <w:pPr>
        <w:widowControl/>
        <w:autoSpaceDN w:val="0"/>
        <w:spacing w:line="360" w:lineRule="auto"/>
        <w:ind w:firstLine="412"/>
        <w:rPr>
          <w:rFonts w:ascii="Times New Roman" w:hAnsi="Times New Roman" w:cs="Times New Roman"/>
        </w:rPr>
      </w:pPr>
      <w:r>
        <w:rPr>
          <w:rFonts w:ascii="Times New Roman" w:hAnsi="Times New Roman" w:cs="Times New Roman"/>
          <w:kern w:val="0"/>
        </w:rPr>
        <w:t>注：该表格中比例和为100%。</w:t>
      </w:r>
    </w:p>
    <w:p>
      <w:pPr>
        <w:widowControl/>
        <w:autoSpaceDN w:val="0"/>
        <w:spacing w:line="360" w:lineRule="auto"/>
        <w:ind w:firstLine="412"/>
        <w:rPr>
          <w:rFonts w:ascii="Times New Roman" w:hAnsi="Times New Roman" w:cs="Times New Roman"/>
        </w:rPr>
      </w:pPr>
      <w:r>
        <w:rPr>
          <w:rFonts w:ascii="Times New Roman" w:hAnsi="Times New Roman" w:cs="Times New Roman"/>
          <w:kern w:val="0"/>
        </w:rPr>
        <w:t>（</w:t>
      </w:r>
      <w:r>
        <w:rPr>
          <w:rFonts w:hint="eastAsia" w:ascii="Times New Roman" w:hAnsi="Times New Roman" w:cs="Times New Roman"/>
          <w:kern w:val="0"/>
        </w:rPr>
        <w:t>2</w:t>
      </w:r>
      <w:r>
        <w:rPr>
          <w:rFonts w:ascii="Times New Roman" w:hAnsi="Times New Roman" w:cs="Times New Roman"/>
          <w:kern w:val="0"/>
        </w:rPr>
        <w:t>）</w:t>
      </w:r>
      <w:r>
        <w:rPr>
          <w:rFonts w:ascii="Times New Roman" w:hAnsi="Times New Roman" w:cs="Times New Roman"/>
          <w:b/>
          <w:kern w:val="0"/>
        </w:rPr>
        <w:t>阶段考试考核与评价标准</w:t>
      </w:r>
    </w:p>
    <w:p>
      <w:pPr>
        <w:widowControl/>
        <w:autoSpaceDN w:val="0"/>
        <w:spacing w:line="360" w:lineRule="auto"/>
        <w:ind w:firstLine="353"/>
        <w:rPr>
          <w:rFonts w:ascii="Times New Roman" w:hAnsi="Times New Roman" w:cs="Times New Roman"/>
          <w:kern w:val="0"/>
        </w:rPr>
      </w:pPr>
      <w:r>
        <w:rPr>
          <w:rFonts w:ascii="Times New Roman" w:hAnsi="Times New Roman" w:cs="Times New Roman"/>
          <w:kern w:val="0"/>
          <w:sz w:val="18"/>
        </w:rPr>
        <w:t xml:space="preserve"> </w:t>
      </w:r>
      <w:r>
        <w:rPr>
          <w:rFonts w:ascii="Times New Roman" w:hAnsi="Times New Roman" w:cs="Times New Roman"/>
          <w:kern w:val="0"/>
        </w:rPr>
        <w:t>主要考核计算机程序设计基础知识的掌握程度，机考形式，主要题型为：选择题、程序填空、程序改错和程序设计题等。</w:t>
      </w:r>
    </w:p>
    <w:tbl>
      <w:tblPr>
        <w:tblStyle w:val="7"/>
        <w:tblW w:w="704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7"/>
        <w:gridCol w:w="1968"/>
        <w:gridCol w:w="1710"/>
        <w:gridCol w:w="1283"/>
        <w:gridCol w:w="1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课程目标</w:t>
            </w:r>
          </w:p>
        </w:tc>
        <w:tc>
          <w:tcPr>
            <w:tcW w:w="6237" w:type="dxa"/>
            <w:gridSpan w:val="4"/>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 w:val="24"/>
              </w:rPr>
            </w:pP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rPr>
            </w:pPr>
            <w:r>
              <w:rPr>
                <w:rFonts w:ascii="Times New Roman" w:hAnsi="Times New Roman" w:cs="Times New Roman"/>
                <w:kern w:val="0"/>
              </w:rPr>
              <w:t xml:space="preserve">优秀 </w:t>
            </w:r>
          </w:p>
          <w:p>
            <w:pPr>
              <w:widowControl/>
              <w:autoSpaceDN w:val="0"/>
              <w:jc w:val="center"/>
              <w:rPr>
                <w:rFonts w:ascii="Times New Roman" w:hAnsi="Times New Roman" w:cs="Times New Roman"/>
                <w:sz w:val="24"/>
              </w:rPr>
            </w:pPr>
            <w:r>
              <w:rPr>
                <w:rFonts w:ascii="Times New Roman" w:hAnsi="Times New Roman" w:cs="Times New Roman"/>
                <w:kern w:val="0"/>
              </w:rPr>
              <w:t>（0.9-1）</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rPr>
            </w:pPr>
            <w:r>
              <w:rPr>
                <w:rFonts w:ascii="Times New Roman" w:hAnsi="Times New Roman" w:cs="Times New Roman"/>
                <w:kern w:val="0"/>
              </w:rPr>
              <w:t>良好</w:t>
            </w:r>
          </w:p>
          <w:p>
            <w:pPr>
              <w:widowControl/>
              <w:autoSpaceDN w:val="0"/>
              <w:jc w:val="center"/>
              <w:rPr>
                <w:rFonts w:ascii="Times New Roman" w:hAnsi="Times New Roman" w:cs="Times New Roman"/>
                <w:sz w:val="24"/>
              </w:rPr>
            </w:pPr>
            <w:r>
              <w:rPr>
                <w:rFonts w:ascii="Times New Roman" w:hAnsi="Times New Roman" w:cs="Times New Roman"/>
                <w:kern w:val="0"/>
              </w:rPr>
              <w:t>（0.7-0.89）</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sz w:val="24"/>
              </w:rPr>
            </w:pPr>
            <w:r>
              <w:rPr>
                <w:rFonts w:ascii="Times New Roman" w:hAnsi="Times New Roman" w:cs="Times New Roman"/>
                <w:kern w:val="0"/>
              </w:rPr>
              <w:t>合格（0.6-0.69）</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sz w:val="24"/>
              </w:rPr>
            </w:pPr>
            <w:r>
              <w:rPr>
                <w:rFonts w:ascii="Times New Roman" w:hAnsi="Times New Roman" w:cs="Times New Roman"/>
                <w:kern w:val="0"/>
              </w:rPr>
              <w:t>不合格（0-0.59）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kern w:val="0"/>
              </w:rPr>
            </w:pPr>
            <w:r>
              <w:rPr>
                <w:rFonts w:ascii="Times New Roman" w:hAnsi="Times New Roman" w:cs="Times New Roman"/>
                <w:kern w:val="0"/>
              </w:rPr>
              <w:t>1</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2</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深入理解程序设计的</w:t>
            </w:r>
            <w:r>
              <w:rPr>
                <w:rFonts w:ascii="Times New Roman" w:hAnsi="Times New Roman" w:cs="Times New Roman"/>
              </w:rPr>
              <w:t>基本原理和</w:t>
            </w:r>
            <w:r>
              <w:rPr>
                <w:rFonts w:ascii="Times New Roman" w:hAnsi="Times New Roman" w:cs="Times New Roman"/>
                <w:szCs w:val="21"/>
              </w:rPr>
              <w:t>一般方法。能够正确进行程序设计和分析，</w:t>
            </w:r>
            <w:r>
              <w:rPr>
                <w:rFonts w:ascii="Times New Roman" w:hAnsi="Times New Roman" w:cs="Times New Roman"/>
              </w:rPr>
              <w:t>解决方案正确并</w:t>
            </w:r>
            <w:r>
              <w:rPr>
                <w:rFonts w:ascii="Times New Roman" w:hAnsi="Times New Roman" w:cs="Times New Roman"/>
                <w:szCs w:val="21"/>
              </w:rPr>
              <w:t>有新意。</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基本理解程序设计的</w:t>
            </w:r>
            <w:r>
              <w:rPr>
                <w:rFonts w:ascii="Times New Roman" w:hAnsi="Times New Roman" w:cs="Times New Roman"/>
              </w:rPr>
              <w:t>基本原理和</w:t>
            </w:r>
            <w:r>
              <w:rPr>
                <w:rFonts w:ascii="Times New Roman" w:hAnsi="Times New Roman" w:cs="Times New Roman"/>
                <w:szCs w:val="21"/>
              </w:rPr>
              <w:t>一般方法。能够正确进行程序设计和分析，</w:t>
            </w:r>
            <w:r>
              <w:rPr>
                <w:rFonts w:ascii="Times New Roman" w:hAnsi="Times New Roman" w:cs="Times New Roman"/>
              </w:rPr>
              <w:t>解决方案正确</w:t>
            </w:r>
            <w:r>
              <w:rPr>
                <w:rFonts w:ascii="Times New Roman" w:hAnsi="Times New Roman" w:cs="Times New Roman"/>
                <w:szCs w:val="21"/>
              </w:rPr>
              <w:t>。</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基本理解程序设计的</w:t>
            </w:r>
            <w:r>
              <w:rPr>
                <w:rFonts w:ascii="Times New Roman" w:hAnsi="Times New Roman" w:cs="Times New Roman"/>
              </w:rPr>
              <w:t>基本原理和</w:t>
            </w:r>
            <w:r>
              <w:rPr>
                <w:rFonts w:ascii="Times New Roman" w:hAnsi="Times New Roman" w:cs="Times New Roman"/>
                <w:szCs w:val="21"/>
              </w:rPr>
              <w:t>一般方法。能够进行复杂系统的分析和设计，</w:t>
            </w:r>
            <w:r>
              <w:rPr>
                <w:rFonts w:ascii="Times New Roman" w:hAnsi="Times New Roman" w:cs="Times New Roman"/>
              </w:rPr>
              <w:t>解决方案正确，但有欠缺</w:t>
            </w:r>
            <w:r>
              <w:rPr>
                <w:rFonts w:ascii="Times New Roman" w:hAnsi="Times New Roman" w:cs="Times New Roman"/>
                <w:szCs w:val="21"/>
              </w:rPr>
              <w:t>。</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对程序设计的</w:t>
            </w:r>
            <w:r>
              <w:rPr>
                <w:rFonts w:ascii="Times New Roman" w:hAnsi="Times New Roman" w:cs="Times New Roman"/>
              </w:rPr>
              <w:t>基本原理和</w:t>
            </w:r>
            <w:r>
              <w:rPr>
                <w:rFonts w:ascii="Times New Roman" w:hAnsi="Times New Roman" w:cs="Times New Roman"/>
                <w:szCs w:val="21"/>
              </w:rPr>
              <w:t>一般方法缺乏理解。不能正确进行复杂系统的分析和设计，</w:t>
            </w:r>
            <w:r>
              <w:rPr>
                <w:rFonts w:ascii="Times New Roman" w:hAnsi="Times New Roman" w:cs="Times New Roman"/>
              </w:rPr>
              <w:t>解决方案不正确</w:t>
            </w:r>
            <w:r>
              <w:rPr>
                <w:rFonts w:ascii="Times New Roman" w:hAnsi="Times New Roman" w:cs="Times New Roman"/>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3</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针对特定需求，能很好地完成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能够针对特定需求，完成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能够针对特定需求，完成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正确，思路清晰，但稍有欠缺。</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针对特定需求，不能很好地完成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正确均有欠缺。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kern w:val="0"/>
              </w:rPr>
            </w:pPr>
            <w:r>
              <w:rPr>
                <w:rFonts w:ascii="Times New Roman" w:hAnsi="Times New Roman" w:cs="Times New Roman"/>
                <w:kern w:val="0"/>
              </w:rPr>
              <w:t>4</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r>
    </w:tbl>
    <w:p>
      <w:pPr>
        <w:widowControl/>
        <w:autoSpaceDN w:val="0"/>
        <w:spacing w:line="360" w:lineRule="auto"/>
        <w:ind w:firstLine="353"/>
        <w:rPr>
          <w:rFonts w:ascii="Times New Roman" w:hAnsi="Times New Roman" w:cs="Times New Roman"/>
          <w:kern w:val="0"/>
        </w:rPr>
      </w:pPr>
    </w:p>
    <w:p>
      <w:pPr>
        <w:autoSpaceDN w:val="0"/>
        <w:spacing w:line="460" w:lineRule="exact"/>
        <w:outlineLvl w:val="3"/>
        <w:rPr>
          <w:rFonts w:ascii="Times New Roman" w:hAnsi="Times New Roman" w:cs="Times New Roman"/>
          <w:kern w:val="0"/>
        </w:rPr>
      </w:pPr>
      <w:r>
        <w:rPr>
          <w:rFonts w:hint="eastAsia" w:ascii="Times New Roman" w:hAnsi="Times New Roman" w:cs="Times New Roman"/>
          <w:b/>
          <w:kern w:val="0"/>
        </w:rPr>
        <w:t>2）</w:t>
      </w:r>
      <w:r>
        <w:rPr>
          <w:rFonts w:ascii="Times New Roman" w:hAnsi="Times New Roman" w:cs="Times New Roman"/>
          <w:b/>
          <w:kern w:val="0"/>
        </w:rPr>
        <w:t>期末考试成绩</w:t>
      </w:r>
    </w:p>
    <w:p>
      <w:pPr>
        <w:autoSpaceDN w:val="0"/>
        <w:spacing w:line="460" w:lineRule="exact"/>
        <w:ind w:firstLine="435"/>
        <w:rPr>
          <w:rFonts w:ascii="Times New Roman" w:hAnsi="Times New Roman" w:cs="Times New Roman"/>
          <w:kern w:val="0"/>
        </w:rPr>
      </w:pPr>
      <w:r>
        <w:rPr>
          <w:rFonts w:ascii="Times New Roman" w:hAnsi="Times New Roman" w:cs="Times New Roman"/>
          <w:bCs/>
          <w:szCs w:val="21"/>
        </w:rPr>
        <w:t>采用闭卷机考形式，</w:t>
      </w:r>
      <w:r>
        <w:rPr>
          <w:rFonts w:ascii="Times New Roman" w:hAnsi="Times New Roman" w:cs="Times New Roman"/>
          <w:kern w:val="0"/>
        </w:rPr>
        <w:t>主要考核计算机程序设计基础知识的掌握程度，机考形式，主要题型为：选择题、程序填空、程序改错和程序设计题等。</w:t>
      </w:r>
    </w:p>
    <w:p>
      <w:pPr>
        <w:autoSpaceDN w:val="0"/>
        <w:spacing w:line="460" w:lineRule="exact"/>
        <w:ind w:firstLine="435"/>
        <w:rPr>
          <w:rFonts w:ascii="Times New Roman" w:hAnsi="Times New Roman" w:cs="Times New Roman"/>
          <w:kern w:val="0"/>
        </w:rPr>
      </w:pPr>
      <w:r>
        <w:rPr>
          <w:rFonts w:hint="eastAsia" w:ascii="Times New Roman" w:hAnsi="Times New Roman" w:cs="Times New Roman"/>
          <w:kern w:val="0"/>
        </w:rPr>
        <w:t>考试成绩由试卷得分合计，下表根据考试成绩对学生的评定。</w:t>
      </w:r>
    </w:p>
    <w:tbl>
      <w:tblPr>
        <w:tblStyle w:val="7"/>
        <w:tblW w:w="704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07"/>
        <w:gridCol w:w="1968"/>
        <w:gridCol w:w="1710"/>
        <w:gridCol w:w="1283"/>
        <w:gridCol w:w="1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课程目标</w:t>
            </w:r>
          </w:p>
        </w:tc>
        <w:tc>
          <w:tcPr>
            <w:tcW w:w="6237" w:type="dxa"/>
            <w:gridSpan w:val="4"/>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 w:val="24"/>
              </w:rPr>
            </w:pP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rPr>
            </w:pPr>
            <w:r>
              <w:rPr>
                <w:rFonts w:ascii="Times New Roman" w:hAnsi="Times New Roman" w:cs="Times New Roman"/>
                <w:kern w:val="0"/>
              </w:rPr>
              <w:t xml:space="preserve">优秀 </w:t>
            </w:r>
          </w:p>
          <w:p>
            <w:pPr>
              <w:widowControl/>
              <w:autoSpaceDN w:val="0"/>
              <w:jc w:val="center"/>
              <w:rPr>
                <w:rFonts w:ascii="Times New Roman" w:hAnsi="Times New Roman" w:cs="Times New Roman"/>
                <w:sz w:val="24"/>
              </w:rPr>
            </w:pPr>
            <w:r>
              <w:rPr>
                <w:rFonts w:ascii="Times New Roman" w:hAnsi="Times New Roman" w:cs="Times New Roman"/>
                <w:kern w:val="0"/>
              </w:rPr>
              <w:t>（0.9-1）</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rPr>
            </w:pPr>
            <w:r>
              <w:rPr>
                <w:rFonts w:ascii="Times New Roman" w:hAnsi="Times New Roman" w:cs="Times New Roman"/>
                <w:kern w:val="0"/>
              </w:rPr>
              <w:t>良好</w:t>
            </w:r>
          </w:p>
          <w:p>
            <w:pPr>
              <w:widowControl/>
              <w:autoSpaceDN w:val="0"/>
              <w:jc w:val="center"/>
              <w:rPr>
                <w:rFonts w:ascii="Times New Roman" w:hAnsi="Times New Roman" w:cs="Times New Roman"/>
                <w:sz w:val="24"/>
              </w:rPr>
            </w:pPr>
            <w:r>
              <w:rPr>
                <w:rFonts w:ascii="Times New Roman" w:hAnsi="Times New Roman" w:cs="Times New Roman"/>
                <w:kern w:val="0"/>
              </w:rPr>
              <w:t>（0.7-0.89）</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sz w:val="24"/>
              </w:rPr>
            </w:pPr>
            <w:r>
              <w:rPr>
                <w:rFonts w:ascii="Times New Roman" w:hAnsi="Times New Roman" w:cs="Times New Roman"/>
                <w:kern w:val="0"/>
              </w:rPr>
              <w:t>合格（0.6-0.69）</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widowControl/>
              <w:autoSpaceDN w:val="0"/>
              <w:jc w:val="center"/>
              <w:rPr>
                <w:rFonts w:ascii="Times New Roman" w:hAnsi="Times New Roman" w:cs="Times New Roman"/>
                <w:sz w:val="24"/>
              </w:rPr>
            </w:pPr>
            <w:r>
              <w:rPr>
                <w:rFonts w:ascii="Times New Roman" w:hAnsi="Times New Roman" w:cs="Times New Roman"/>
                <w:kern w:val="0"/>
              </w:rPr>
              <w:t>不合格（0-0.59）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kern w:val="0"/>
              </w:rPr>
            </w:pPr>
            <w:r>
              <w:rPr>
                <w:rFonts w:ascii="Times New Roman" w:hAnsi="Times New Roman" w:cs="Times New Roman"/>
                <w:kern w:val="0"/>
              </w:rPr>
              <w:t>1</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2</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深入理解程序设计的</w:t>
            </w:r>
            <w:r>
              <w:rPr>
                <w:rFonts w:ascii="Times New Roman" w:hAnsi="Times New Roman" w:cs="Times New Roman"/>
              </w:rPr>
              <w:t>基本原理和</w:t>
            </w:r>
            <w:r>
              <w:rPr>
                <w:rFonts w:ascii="Times New Roman" w:hAnsi="Times New Roman" w:cs="Times New Roman"/>
                <w:szCs w:val="21"/>
              </w:rPr>
              <w:t>一般方法。能够正确进行程序设计和分析，</w:t>
            </w:r>
            <w:r>
              <w:rPr>
                <w:rFonts w:ascii="Times New Roman" w:hAnsi="Times New Roman" w:cs="Times New Roman"/>
              </w:rPr>
              <w:t>解决方案正确并</w:t>
            </w:r>
            <w:r>
              <w:rPr>
                <w:rFonts w:ascii="Times New Roman" w:hAnsi="Times New Roman" w:cs="Times New Roman"/>
                <w:szCs w:val="21"/>
              </w:rPr>
              <w:t>有新意。</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基本理解程序设计的</w:t>
            </w:r>
            <w:r>
              <w:rPr>
                <w:rFonts w:ascii="Times New Roman" w:hAnsi="Times New Roman" w:cs="Times New Roman"/>
              </w:rPr>
              <w:t>基本原理和</w:t>
            </w:r>
            <w:r>
              <w:rPr>
                <w:rFonts w:ascii="Times New Roman" w:hAnsi="Times New Roman" w:cs="Times New Roman"/>
                <w:szCs w:val="21"/>
              </w:rPr>
              <w:t>一般方法。能够正确进行程序设计和分析，</w:t>
            </w:r>
            <w:r>
              <w:rPr>
                <w:rFonts w:ascii="Times New Roman" w:hAnsi="Times New Roman" w:cs="Times New Roman"/>
              </w:rPr>
              <w:t>解决方案正确</w:t>
            </w:r>
            <w:r>
              <w:rPr>
                <w:rFonts w:ascii="Times New Roman" w:hAnsi="Times New Roman" w:cs="Times New Roman"/>
                <w:szCs w:val="21"/>
              </w:rPr>
              <w:t>。</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基本理解程序设计的</w:t>
            </w:r>
            <w:r>
              <w:rPr>
                <w:rFonts w:ascii="Times New Roman" w:hAnsi="Times New Roman" w:cs="Times New Roman"/>
              </w:rPr>
              <w:t>基本原理和</w:t>
            </w:r>
            <w:r>
              <w:rPr>
                <w:rFonts w:ascii="Times New Roman" w:hAnsi="Times New Roman" w:cs="Times New Roman"/>
                <w:szCs w:val="21"/>
              </w:rPr>
              <w:t>一般方法。能够进行复杂系统的分析和设计，</w:t>
            </w:r>
            <w:r>
              <w:rPr>
                <w:rFonts w:ascii="Times New Roman" w:hAnsi="Times New Roman" w:cs="Times New Roman"/>
              </w:rPr>
              <w:t>解决方案正确，但有欠缺</w:t>
            </w:r>
            <w:r>
              <w:rPr>
                <w:rFonts w:ascii="Times New Roman" w:hAnsi="Times New Roman" w:cs="Times New Roman"/>
                <w:szCs w:val="21"/>
              </w:rPr>
              <w:t>。</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szCs w:val="21"/>
              </w:rPr>
              <w:t>对程序设计的</w:t>
            </w:r>
            <w:r>
              <w:rPr>
                <w:rFonts w:ascii="Times New Roman" w:hAnsi="Times New Roman" w:cs="Times New Roman"/>
              </w:rPr>
              <w:t>基本原理和</w:t>
            </w:r>
            <w:r>
              <w:rPr>
                <w:rFonts w:ascii="Times New Roman" w:hAnsi="Times New Roman" w:cs="Times New Roman"/>
                <w:szCs w:val="21"/>
              </w:rPr>
              <w:t>一般方法缺乏理解。不能正确进行复杂系统的分析和设计，</w:t>
            </w:r>
            <w:r>
              <w:rPr>
                <w:rFonts w:ascii="Times New Roman" w:hAnsi="Times New Roman" w:cs="Times New Roman"/>
              </w:rPr>
              <w:t>解决方案不正确</w:t>
            </w:r>
            <w:r>
              <w:rPr>
                <w:rFonts w:ascii="Times New Roman" w:hAnsi="Times New Roman" w:cs="Times New Roman"/>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sz w:val="24"/>
              </w:rPr>
            </w:pPr>
            <w:r>
              <w:rPr>
                <w:rFonts w:ascii="Times New Roman" w:hAnsi="Times New Roman" w:cs="Times New Roman"/>
                <w:kern w:val="0"/>
              </w:rPr>
              <w:t>3</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针对特定需求，能很好地完成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w:t>
            </w: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能够针对特定需求，完成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w:t>
            </w: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能够针对特定需求，完成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正确，思路清晰，但稍有欠缺。</w:t>
            </w: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szCs w:val="21"/>
              </w:rPr>
            </w:pPr>
            <w:r>
              <w:rPr>
                <w:rFonts w:ascii="Times New Roman" w:hAnsi="Times New Roman" w:cs="Times New Roman"/>
              </w:rPr>
              <w:t>针对特定需求，不能很好地完成</w:t>
            </w:r>
            <w:r>
              <w:rPr>
                <w:rFonts w:ascii="Times New Roman" w:hAnsi="Times New Roman" w:cs="Times New Roman"/>
                <w:szCs w:val="21"/>
              </w:rPr>
              <w:t>程序设计</w:t>
            </w:r>
            <w:r>
              <w:rPr>
                <w:rFonts w:ascii="Times New Roman" w:hAnsi="Times New Roman" w:cs="Times New Roman"/>
              </w:rPr>
              <w:t>与调试</w:t>
            </w:r>
            <w:r>
              <w:rPr>
                <w:rFonts w:ascii="Times New Roman" w:hAnsi="Times New Roman" w:cs="Times New Roman"/>
                <w:szCs w:val="21"/>
              </w:rPr>
              <w:t>。设计方法和</w:t>
            </w:r>
            <w:r>
              <w:rPr>
                <w:rFonts w:ascii="Times New Roman" w:hAnsi="Times New Roman" w:cs="Times New Roman"/>
              </w:rPr>
              <w:t>优化策略</w:t>
            </w:r>
            <w:r>
              <w:rPr>
                <w:rFonts w:ascii="Times New Roman" w:hAnsi="Times New Roman" w:cs="Times New Roman"/>
                <w:szCs w:val="21"/>
              </w:rPr>
              <w:t>正确均有欠缺。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80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widowControl/>
              <w:autoSpaceDN w:val="0"/>
              <w:spacing w:line="360" w:lineRule="auto"/>
              <w:jc w:val="center"/>
              <w:rPr>
                <w:rFonts w:ascii="Times New Roman" w:hAnsi="Times New Roman" w:cs="Times New Roman"/>
                <w:kern w:val="0"/>
              </w:rPr>
            </w:pPr>
            <w:r>
              <w:rPr>
                <w:rFonts w:ascii="Times New Roman" w:hAnsi="Times New Roman" w:cs="Times New Roman"/>
                <w:kern w:val="0"/>
              </w:rPr>
              <w:t>4</w:t>
            </w:r>
          </w:p>
        </w:tc>
        <w:tc>
          <w:tcPr>
            <w:tcW w:w="1968"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710"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283"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c>
          <w:tcPr>
            <w:tcW w:w="1276" w:type="dxa"/>
            <w:tcBorders>
              <w:top w:val="single" w:color="000000" w:sz="4" w:space="0"/>
              <w:left w:val="nil"/>
              <w:bottom w:val="single" w:color="000000" w:sz="4" w:space="0"/>
              <w:right w:val="single" w:color="000000" w:sz="4" w:space="0"/>
            </w:tcBorders>
            <w:tcMar>
              <w:top w:w="0" w:type="dxa"/>
              <w:left w:w="108" w:type="dxa"/>
              <w:bottom w:w="0" w:type="dxa"/>
              <w:right w:w="108" w:type="dxa"/>
            </w:tcMar>
            <w:vAlign w:val="center"/>
          </w:tcPr>
          <w:p>
            <w:pPr>
              <w:rPr>
                <w:rFonts w:ascii="Times New Roman" w:hAnsi="Times New Roman" w:cs="Times New Roman"/>
              </w:rPr>
            </w:pPr>
          </w:p>
        </w:tc>
      </w:tr>
    </w:tbl>
    <w:p>
      <w:pPr>
        <w:autoSpaceDN w:val="0"/>
        <w:spacing w:line="460" w:lineRule="exact"/>
        <w:ind w:firstLine="435"/>
        <w:rPr>
          <w:rFonts w:ascii="Times New Roman" w:hAnsi="Times New Roman" w:cs="Times New Roman"/>
        </w:rPr>
      </w:pPr>
    </w:p>
    <w:p>
      <w:pPr>
        <w:widowControl/>
        <w:autoSpaceDN w:val="0"/>
        <w:snapToGrid w:val="0"/>
        <w:spacing w:before="10" w:line="400" w:lineRule="exact"/>
        <w:jc w:val="left"/>
        <w:outlineLvl w:val="1"/>
        <w:rPr>
          <w:rFonts w:ascii="Times New Roman" w:hAnsi="Times New Roman" w:cs="Times New Roman"/>
          <w:b/>
        </w:rPr>
      </w:pPr>
      <w:r>
        <w:rPr>
          <w:rFonts w:hint="eastAsia" w:ascii="Times New Roman" w:hAnsi="Times New Roman" w:cs="Times New Roman"/>
          <w:b/>
        </w:rPr>
        <w:t>五</w:t>
      </w:r>
      <w:r>
        <w:rPr>
          <w:rFonts w:ascii="Times New Roman" w:hAnsi="Times New Roman" w:cs="Times New Roman"/>
          <w:b/>
        </w:rPr>
        <w:t>、参考教材和阅读书目</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教材：《C语言程序设计（第四版）》，谭浩强编，清华大学出版社，2010年</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阅读书目：</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1.C程序设计语言(第2版)，B.W.Kernighan &amp; D.M.Rithie著，徐宝文译，机械工业出版社</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 xml:space="preserve">2.Beginning C: From Novice to Professional(C语言入门经典), Fourth Edition Apress，Ivor Horton, ISBN 1590597354 C </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3.Primer Plus，（美）普拉塔（Prata,　S.） 著，云巅工作室译，人民邮电出版社 , （第五版）</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4.The Art of Computer Programming，Donald E. Knuth(高德纳)译者:苏运霖,机械工业出版社</w:t>
      </w:r>
    </w:p>
    <w:p>
      <w:pPr>
        <w:widowControl/>
        <w:autoSpaceDN w:val="0"/>
        <w:snapToGrid w:val="0"/>
        <w:spacing w:line="400" w:lineRule="exact"/>
        <w:ind w:firstLine="315"/>
        <w:jc w:val="left"/>
        <w:rPr>
          <w:rFonts w:ascii="Times New Roman" w:hAnsi="Times New Roman" w:cs="Times New Roman"/>
        </w:rPr>
      </w:pPr>
      <w:r>
        <w:rPr>
          <w:rFonts w:ascii="Times New Roman" w:hAnsi="Times New Roman" w:cs="Times New Roman"/>
        </w:rPr>
        <w:t>5.深入理解计算机系统，Randal E.Bryant / David R.O’Hallaron编著 ，机械工业出版社</w:t>
      </w:r>
    </w:p>
    <w:p>
      <w:pPr>
        <w:widowControl/>
        <w:autoSpaceDN w:val="0"/>
        <w:snapToGrid w:val="0"/>
        <w:spacing w:before="10" w:line="400" w:lineRule="exact"/>
        <w:jc w:val="left"/>
        <w:outlineLvl w:val="1"/>
        <w:rPr>
          <w:rFonts w:ascii="Times New Roman" w:hAnsi="Times New Roman" w:cs="Times New Roman"/>
          <w:b/>
        </w:rPr>
      </w:pPr>
      <w:r>
        <w:rPr>
          <w:rFonts w:hint="eastAsia" w:ascii="Times New Roman" w:hAnsi="Times New Roman" w:cs="Times New Roman"/>
          <w:b/>
        </w:rPr>
        <w:t>六</w:t>
      </w:r>
      <w:r>
        <w:rPr>
          <w:rFonts w:ascii="Times New Roman" w:hAnsi="Times New Roman" w:cs="Times New Roman"/>
          <w:b/>
        </w:rPr>
        <w:t>、本课程与其它课程的联系与分工</w:t>
      </w:r>
    </w:p>
    <w:p>
      <w:pPr>
        <w:widowControl/>
        <w:autoSpaceDN w:val="0"/>
        <w:spacing w:line="400" w:lineRule="atLeast"/>
        <w:ind w:firstLine="420"/>
        <w:jc w:val="left"/>
        <w:rPr>
          <w:rFonts w:ascii="Times New Roman" w:hAnsi="Times New Roman" w:cs="Times New Roman"/>
        </w:rPr>
      </w:pPr>
      <w:r>
        <w:rPr>
          <w:rFonts w:hint="eastAsia" w:ascii="Times New Roman" w:hAnsi="Times New Roman" w:cs="Times New Roman"/>
        </w:rPr>
        <w:t>本课程开设在一年级第一学期，</w:t>
      </w:r>
      <w:r>
        <w:rPr>
          <w:rFonts w:ascii="Times New Roman" w:hAnsi="Times New Roman" w:cs="Times New Roman"/>
        </w:rPr>
        <w:t>是后续的面向对象程序设计， Windows程序设计，Java程序设计等程序设计语言的基础。</w:t>
      </w:r>
    </w:p>
    <w:p>
      <w:pPr>
        <w:widowControl/>
        <w:autoSpaceDN w:val="0"/>
        <w:snapToGrid w:val="0"/>
        <w:spacing w:line="400" w:lineRule="exact"/>
        <w:ind w:firstLine="315"/>
        <w:jc w:val="left"/>
        <w:rPr>
          <w:rFonts w:ascii="Times New Roman" w:hAnsi="Times New Roman" w:cs="Times New Roman"/>
        </w:rPr>
      </w:pPr>
    </w:p>
    <w:p>
      <w:pPr>
        <w:widowControl/>
        <w:autoSpaceDN w:val="0"/>
        <w:snapToGrid w:val="0"/>
        <w:spacing w:before="10" w:line="400" w:lineRule="exact"/>
        <w:jc w:val="left"/>
        <w:outlineLvl w:val="1"/>
        <w:rPr>
          <w:rFonts w:ascii="Times New Roman" w:hAnsi="Times New Roman" w:cs="Times New Roman"/>
          <w:b/>
        </w:rPr>
      </w:pPr>
      <w:r>
        <w:rPr>
          <w:rFonts w:hint="eastAsia" w:ascii="Times New Roman" w:hAnsi="Times New Roman" w:cs="Times New Roman"/>
          <w:b/>
        </w:rPr>
        <w:t>七</w:t>
      </w:r>
      <w:r>
        <w:rPr>
          <w:rFonts w:ascii="Times New Roman" w:hAnsi="Times New Roman" w:cs="Times New Roman"/>
          <w:b/>
        </w:rPr>
        <w:t>、说明</w:t>
      </w:r>
    </w:p>
    <w:p>
      <w:pPr>
        <w:autoSpaceDN w:val="0"/>
        <w:spacing w:before="156" w:line="276" w:lineRule="auto"/>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2017校级精品课程</w:t>
      </w:r>
    </w:p>
    <w:p>
      <w:pPr>
        <w:rPr>
          <w:rFonts w:ascii="Times New Roman" w:hAnsi="Times New Roman" w:cs="Times New Roman"/>
        </w:rPr>
      </w:pPr>
    </w:p>
    <w:p>
      <w:pPr>
        <w:rPr>
          <w:rFonts w:ascii="Times New Roman" w:hAnsi="Times New Roman" w:cs="Times New Roman"/>
        </w:rPr>
      </w:pPr>
    </w:p>
    <w:p>
      <w:pPr>
        <w:widowControl/>
        <w:autoSpaceDN w:val="0"/>
        <w:snapToGrid w:val="0"/>
        <w:spacing w:line="360" w:lineRule="exact"/>
        <w:ind w:right="482"/>
        <w:jc w:val="left"/>
        <w:rPr>
          <w:rFonts w:ascii="Times New Roman" w:hAnsi="宋体"/>
        </w:rPr>
      </w:pPr>
      <w:r>
        <w:rPr>
          <w:rFonts w:hint="eastAsia" w:ascii="宋体" w:hAnsi="宋体"/>
          <w:kern w:val="0"/>
          <w:sz w:val="24"/>
        </w:rPr>
        <w:t xml:space="preserve">                                       </w:t>
      </w:r>
      <w:r>
        <w:rPr>
          <w:rFonts w:ascii="宋体" w:hAnsi="宋体"/>
          <w:kern w:val="0"/>
          <w:sz w:val="24"/>
        </w:rPr>
        <w:t>撰写人：</w:t>
      </w:r>
      <w:r>
        <w:rPr>
          <w:rFonts w:hint="eastAsia" w:ascii="宋体" w:hAnsi="宋体"/>
          <w:kern w:val="0"/>
          <w:sz w:val="24"/>
        </w:rPr>
        <w:t>冯国富</w:t>
      </w:r>
    </w:p>
    <w:p>
      <w:pPr>
        <w:widowControl/>
        <w:wordWrap w:val="0"/>
        <w:autoSpaceDN w:val="0"/>
        <w:snapToGrid w:val="0"/>
        <w:spacing w:line="360" w:lineRule="exact"/>
        <w:jc w:val="left"/>
        <w:rPr>
          <w:rFonts w:ascii="宋体" w:hAnsi="宋体"/>
          <w:kern w:val="0"/>
          <w:sz w:val="24"/>
        </w:rPr>
      </w:pPr>
      <w:r>
        <w:rPr>
          <w:rFonts w:hint="eastAsia" w:ascii="宋体" w:hAnsi="宋体"/>
          <w:kern w:val="0"/>
          <w:sz w:val="24"/>
        </w:rPr>
        <w:t xml:space="preserve">                                       </w:t>
      </w:r>
      <w:r>
        <w:rPr>
          <w:rFonts w:ascii="宋体" w:hAnsi="宋体"/>
          <w:kern w:val="0"/>
          <w:sz w:val="24"/>
        </w:rPr>
        <w:t>审核人：</w:t>
      </w:r>
      <w:r>
        <w:rPr>
          <w:rFonts w:hint="eastAsia" w:ascii="宋体" w:hAnsi="宋体"/>
          <w:kern w:val="0"/>
          <w:sz w:val="24"/>
        </w:rPr>
        <w:t>张晨静，袁红春</w:t>
      </w:r>
    </w:p>
    <w:p>
      <w:pPr>
        <w:widowControl/>
        <w:wordWrap w:val="0"/>
        <w:autoSpaceDN w:val="0"/>
        <w:snapToGrid w:val="0"/>
        <w:spacing w:line="360" w:lineRule="exact"/>
        <w:jc w:val="left"/>
        <w:rPr>
          <w:rFonts w:ascii="Times New Roman" w:hAnsi="宋体"/>
        </w:rPr>
      </w:pPr>
      <w:r>
        <w:rPr>
          <w:rFonts w:hint="eastAsia" w:ascii="宋体" w:hAnsi="宋体"/>
          <w:kern w:val="0"/>
          <w:sz w:val="24"/>
        </w:rPr>
        <w:t xml:space="preserve">                                       </w:t>
      </w:r>
      <w:r>
        <w:rPr>
          <w:rFonts w:ascii="宋体" w:hAnsi="宋体"/>
          <w:kern w:val="0"/>
          <w:sz w:val="24"/>
        </w:rPr>
        <w:t>教学院长：</w:t>
      </w:r>
      <w:r>
        <w:rPr>
          <w:rFonts w:hint="eastAsia" w:ascii="宋体" w:hAnsi="宋体"/>
          <w:kern w:val="0"/>
          <w:sz w:val="24"/>
        </w:rPr>
        <w:t>袁红春</w:t>
      </w:r>
    </w:p>
    <w:p>
      <w:pPr>
        <w:widowControl/>
        <w:autoSpaceDN w:val="0"/>
        <w:snapToGrid w:val="0"/>
        <w:spacing w:line="360" w:lineRule="exact"/>
        <w:ind w:right="480"/>
        <w:jc w:val="left"/>
        <w:rPr>
          <w:rFonts w:ascii="宋体" w:hAnsi="宋体"/>
          <w:kern w:val="0"/>
          <w:sz w:val="24"/>
        </w:rPr>
      </w:pPr>
      <w:r>
        <w:rPr>
          <w:rFonts w:hint="eastAsia" w:ascii="宋体" w:hAnsi="宋体"/>
          <w:kern w:val="0"/>
          <w:sz w:val="24"/>
        </w:rPr>
        <w:t xml:space="preserve">                                       </w:t>
      </w:r>
      <w:r>
        <w:rPr>
          <w:rFonts w:ascii="宋体" w:hAnsi="宋体"/>
          <w:kern w:val="0"/>
          <w:sz w:val="24"/>
        </w:rPr>
        <w:t>日期：</w:t>
      </w:r>
      <w:r>
        <w:rPr>
          <w:rFonts w:hint="eastAsia" w:ascii="宋体" w:hAnsi="宋体"/>
          <w:kern w:val="0"/>
          <w:sz w:val="24"/>
        </w:rPr>
        <w:t xml:space="preserve">2018年11月18日 </w:t>
      </w:r>
    </w:p>
    <w:p>
      <w:pPr>
        <w:widowControl/>
        <w:spacing w:line="360" w:lineRule="auto"/>
        <w:rPr>
          <w:rFonts w:ascii="Times New Roman" w:hAnsi="宋体"/>
        </w:rPr>
      </w:pPr>
      <w:r>
        <w:rPr>
          <w:rFonts w:ascii="Times New Roman" w:hAnsi="宋体"/>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40EA7E9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0"/>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p0"/>
    <w:basedOn w:val="1"/>
    <w:uiPriority w:val="0"/>
    <w:pPr>
      <w:widowControl/>
    </w:pPr>
    <w:rPr>
      <w:rFonts w:ascii="Times New Roman" w:hAnsi="Times New Roman" w:cs="Times New Roman"/>
      <w:kern w:val="0"/>
      <w:szCs w:val="21"/>
    </w:rPr>
  </w:style>
  <w:style w:type="character" w:customStyle="1" w:styleId="10">
    <w:name w:val="页眉 字符"/>
    <w:link w:val="6"/>
    <w:uiPriority w:val="99"/>
    <w:rPr>
      <w:sz w:val="18"/>
      <w:szCs w:val="18"/>
    </w:rPr>
  </w:style>
  <w:style w:type="character" w:customStyle="1" w:styleId="11">
    <w:name w:val="页脚 字符"/>
    <w:link w:val="5"/>
    <w:qFormat/>
    <w:uiPriority w:val="99"/>
    <w:rPr>
      <w:sz w:val="18"/>
      <w:szCs w:val="18"/>
    </w:rPr>
  </w:style>
  <w:style w:type="character" w:customStyle="1" w:styleId="12">
    <w:name w:val="批注框文本 字符"/>
    <w:link w:val="4"/>
    <w:semiHidden/>
    <w:uiPriority w:val="0"/>
    <w:rPr>
      <w:rFonts w:ascii="Calibri" w:hAnsi="Calibri" w:cs="黑体"/>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813</Words>
  <Characters>4638</Characters>
  <Lines>38</Lines>
  <Paragraphs>10</Paragraphs>
  <TotalTime>3</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2018-11-14T04:48:00Z</dcterms:created>
  <dc:creator>Microsoft</dc:creator>
  <cp:lastModifiedBy>杨文哲。</cp:lastModifiedBy>
  <cp:lastPrinted>2018-12-28T01:47:00Z</cp:lastPrinted>
  <dcterms:modified xsi:type="dcterms:W3CDTF">2020-03-23T12:23:28Z</dcterms:modified>
  <dc:title>《程序设计基础》教学大纲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